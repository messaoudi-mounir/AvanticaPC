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1FE0" w:rsidRPr="0076687E" w:rsidRDefault="00B61FE0" w:rsidP="0002455F">
      <w:pPr>
        <w:spacing w:line="360" w:lineRule="auto"/>
        <w:rPr>
          <w:rFonts w:ascii="Arial" w:hAnsi="Arial" w:cs="Arial"/>
          <w:b/>
          <w:bCs/>
        </w:rPr>
      </w:pPr>
    </w:p>
    <w:p w:rsidR="007E599A" w:rsidRPr="0076687E" w:rsidRDefault="009543CD" w:rsidP="0002455F">
      <w:pPr>
        <w:spacing w:line="360" w:lineRule="auto"/>
        <w:rPr>
          <w:rFonts w:ascii="Arial" w:hAnsi="Arial" w:cs="Arial"/>
        </w:rPr>
      </w:pPr>
      <w:r w:rsidRPr="0076687E">
        <w:rPr>
          <w:rFonts w:ascii="Arial" w:hAnsi="Arial" w:cs="Arial"/>
          <w:b/>
          <w:bCs/>
        </w:rPr>
        <w:t>Sistema:</w:t>
      </w:r>
      <w:r w:rsidR="007742F1" w:rsidRPr="0076687E">
        <w:rPr>
          <w:rFonts w:ascii="Arial" w:hAnsi="Arial" w:cs="Arial"/>
        </w:rPr>
        <w:t xml:space="preserve"> </w:t>
      </w:r>
      <w:r w:rsidR="00D47285">
        <w:rPr>
          <w:rFonts w:ascii="Arial" w:hAnsi="Arial" w:cs="Arial"/>
        </w:rPr>
        <w:t>QR Liquidez</w:t>
      </w:r>
    </w:p>
    <w:p w:rsidR="009543CD" w:rsidRDefault="009543CD" w:rsidP="00906652">
      <w:pPr>
        <w:pStyle w:val="Default"/>
        <w:rPr>
          <w:rFonts w:ascii="Arial" w:hAnsi="Arial" w:cs="Arial"/>
        </w:rPr>
      </w:pPr>
      <w:r w:rsidRPr="0076687E">
        <w:rPr>
          <w:rFonts w:ascii="Arial" w:hAnsi="Arial" w:cs="Arial"/>
          <w:b/>
          <w:bCs/>
        </w:rPr>
        <w:t>Título del requerimiento:</w:t>
      </w:r>
      <w:r w:rsidR="007742F1" w:rsidRPr="0076687E">
        <w:rPr>
          <w:rFonts w:ascii="Arial" w:hAnsi="Arial" w:cs="Arial"/>
        </w:rPr>
        <w:t xml:space="preserve"> </w:t>
      </w:r>
      <w:r w:rsidR="009B0382">
        <w:rPr>
          <w:rFonts w:ascii="Arial" w:hAnsi="Arial" w:cs="Arial"/>
        </w:rPr>
        <w:t xml:space="preserve">Menú de </w:t>
      </w:r>
      <w:r w:rsidR="0095315A">
        <w:rPr>
          <w:rFonts w:ascii="Arial" w:hAnsi="Arial" w:cs="Arial"/>
        </w:rPr>
        <w:t>Plantillas</w:t>
      </w:r>
    </w:p>
    <w:p w:rsidR="00906652" w:rsidRPr="00906652" w:rsidRDefault="00906652" w:rsidP="00906652">
      <w:pPr>
        <w:pStyle w:val="Default"/>
        <w:rPr>
          <w:rFonts w:ascii="Arial" w:hAnsi="Arial" w:cs="Arial"/>
        </w:rPr>
      </w:pPr>
    </w:p>
    <w:p w:rsidR="009543CD" w:rsidRPr="0076687E" w:rsidRDefault="009543CD" w:rsidP="0002455F">
      <w:pPr>
        <w:spacing w:line="360" w:lineRule="auto"/>
        <w:rPr>
          <w:rFonts w:ascii="Arial" w:hAnsi="Arial" w:cs="Arial"/>
        </w:rPr>
      </w:pPr>
      <w:r w:rsidRPr="0076687E">
        <w:rPr>
          <w:rFonts w:ascii="Arial" w:hAnsi="Arial" w:cs="Arial"/>
          <w:b/>
          <w:bCs/>
        </w:rPr>
        <w:t>Versión del documento</w:t>
      </w:r>
      <w:r w:rsidRPr="0076687E">
        <w:rPr>
          <w:rFonts w:ascii="Arial" w:hAnsi="Arial" w:cs="Arial"/>
        </w:rPr>
        <w:t xml:space="preserve">: </w:t>
      </w:r>
      <w:r w:rsidR="00030859">
        <w:rPr>
          <w:rFonts w:ascii="Arial" w:hAnsi="Arial" w:cs="Arial"/>
          <w:lang w:val="es-CR"/>
        </w:rPr>
        <w:t>1</w:t>
      </w:r>
    </w:p>
    <w:p w:rsidR="009543CD" w:rsidRPr="0076687E" w:rsidRDefault="009543CD" w:rsidP="0002455F">
      <w:pPr>
        <w:pBdr>
          <w:bottom w:val="single" w:sz="12" w:space="1" w:color="auto"/>
        </w:pBdr>
        <w:spacing w:line="360" w:lineRule="auto"/>
        <w:rPr>
          <w:rFonts w:ascii="Arial" w:hAnsi="Arial" w:cs="Arial"/>
        </w:rPr>
      </w:pPr>
      <w:r w:rsidRPr="0076687E">
        <w:rPr>
          <w:rFonts w:ascii="Arial" w:hAnsi="Arial" w:cs="Arial"/>
          <w:b/>
          <w:bCs/>
        </w:rPr>
        <w:t>Solicitante:</w:t>
      </w:r>
      <w:r w:rsidR="007742F1" w:rsidRPr="0076687E">
        <w:rPr>
          <w:rFonts w:ascii="Arial" w:hAnsi="Arial" w:cs="Arial"/>
        </w:rPr>
        <w:t xml:space="preserve"> </w:t>
      </w:r>
      <w:r w:rsidR="0064294C">
        <w:rPr>
          <w:rFonts w:ascii="Arial" w:hAnsi="Arial" w:cs="Arial"/>
          <w:lang w:val="es-CR"/>
        </w:rPr>
        <w:t>Gerencia de Riesgos Financieros, Leonor Cuevillas V.</w:t>
      </w:r>
    </w:p>
    <w:p w:rsidR="009543CD" w:rsidRPr="0076687E" w:rsidRDefault="009543CD" w:rsidP="001D40F0">
      <w:pPr>
        <w:pBdr>
          <w:bottom w:val="single" w:sz="12" w:space="1" w:color="auto"/>
        </w:pBdr>
        <w:spacing w:line="360" w:lineRule="auto"/>
        <w:jc w:val="both"/>
        <w:rPr>
          <w:rFonts w:ascii="Arial" w:hAnsi="Arial" w:cs="Arial"/>
        </w:rPr>
      </w:pPr>
      <w:r w:rsidRPr="0076687E">
        <w:rPr>
          <w:rFonts w:ascii="Arial" w:hAnsi="Arial" w:cs="Arial"/>
          <w:b/>
          <w:bCs/>
        </w:rPr>
        <w:t>Número de Siebel:</w:t>
      </w:r>
      <w:r w:rsidRPr="0076687E">
        <w:rPr>
          <w:rFonts w:ascii="Arial" w:hAnsi="Arial" w:cs="Arial"/>
        </w:rPr>
        <w:t xml:space="preserve"> </w:t>
      </w:r>
    </w:p>
    <w:p w:rsidR="007E599A" w:rsidRPr="0076687E" w:rsidRDefault="007E599A" w:rsidP="0002455F">
      <w:pPr>
        <w:pBdr>
          <w:bottom w:val="single" w:sz="12" w:space="1" w:color="auto"/>
        </w:pBdr>
        <w:spacing w:line="360" w:lineRule="auto"/>
        <w:rPr>
          <w:rFonts w:ascii="Arial" w:hAnsi="Arial" w:cs="Arial"/>
          <w:b/>
          <w:bCs/>
        </w:rPr>
      </w:pPr>
    </w:p>
    <w:p w:rsidR="009543CD" w:rsidRPr="0076687E" w:rsidRDefault="009543CD" w:rsidP="00815081">
      <w:pPr>
        <w:pStyle w:val="Ttulo1"/>
        <w:jc w:val="both"/>
        <w:rPr>
          <w:rFonts w:ascii="Arial" w:hAnsi="Arial" w:cs="Arial"/>
          <w:sz w:val="24"/>
          <w:szCs w:val="24"/>
        </w:rPr>
      </w:pPr>
      <w:r w:rsidRPr="0076687E">
        <w:rPr>
          <w:rFonts w:ascii="Arial" w:hAnsi="Arial" w:cs="Arial"/>
          <w:sz w:val="24"/>
          <w:szCs w:val="24"/>
        </w:rPr>
        <w:t>Justificación del cambio</w:t>
      </w:r>
    </w:p>
    <w:p w:rsidR="001D40F0" w:rsidRPr="0076687E" w:rsidRDefault="001D40F0" w:rsidP="001D40F0"/>
    <w:p w:rsidR="00030859" w:rsidRDefault="0064294C" w:rsidP="00030859">
      <w:pPr>
        <w:pStyle w:val="Piedepgina"/>
        <w:jc w:val="both"/>
        <w:rPr>
          <w:lang w:val="es-CR"/>
        </w:rPr>
      </w:pPr>
      <w:r>
        <w:rPr>
          <w:lang w:val="es-CR"/>
        </w:rPr>
        <w:t>En atención a  las necesidades de la Gerencia de Riesgos Financieros, se implementa el sistema denominado QR liquidez, cuyo objetivo es cumplir con los objetivos de la SUGEF 17-13</w:t>
      </w:r>
      <w:r w:rsidR="00E52459">
        <w:rPr>
          <w:lang w:val="es-CR"/>
        </w:rPr>
        <w:t>.</w:t>
      </w:r>
    </w:p>
    <w:p w:rsidR="00E52459" w:rsidRDefault="00E52459" w:rsidP="00030859">
      <w:pPr>
        <w:pStyle w:val="Piedepgina"/>
        <w:jc w:val="both"/>
        <w:rPr>
          <w:lang w:val="es-CR"/>
        </w:rPr>
      </w:pPr>
    </w:p>
    <w:p w:rsidR="009B5F2F" w:rsidRDefault="00E52459" w:rsidP="00030859">
      <w:pPr>
        <w:pStyle w:val="Piedepgina"/>
        <w:jc w:val="both"/>
        <w:rPr>
          <w:lang w:val="es-CR"/>
        </w:rPr>
      </w:pPr>
      <w:r>
        <w:rPr>
          <w:lang w:val="es-CR"/>
        </w:rPr>
        <w:t>Se establece el detalle de</w:t>
      </w:r>
      <w:r w:rsidR="009B5F2F">
        <w:rPr>
          <w:lang w:val="es-CR"/>
        </w:rPr>
        <w:t xml:space="preserve"> </w:t>
      </w:r>
      <w:r>
        <w:rPr>
          <w:lang w:val="es-CR"/>
        </w:rPr>
        <w:t>l</w:t>
      </w:r>
      <w:r w:rsidR="009B5F2F">
        <w:rPr>
          <w:lang w:val="es-CR"/>
        </w:rPr>
        <w:t>os</w:t>
      </w:r>
      <w:r>
        <w:rPr>
          <w:lang w:val="es-CR"/>
        </w:rPr>
        <w:t xml:space="preserve"> Módulo</w:t>
      </w:r>
      <w:r w:rsidR="009B5F2F">
        <w:rPr>
          <w:lang w:val="es-CR"/>
        </w:rPr>
        <w:t>s según cartel:</w:t>
      </w:r>
    </w:p>
    <w:tbl>
      <w:tblPr>
        <w:tblW w:w="904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9045"/>
      </w:tblGrid>
      <w:tr w:rsidR="009B5F2F" w:rsidRPr="008E3DB5" w:rsidTr="002F71BD">
        <w:trPr>
          <w:jc w:val="center"/>
        </w:trPr>
        <w:tc>
          <w:tcPr>
            <w:tcW w:w="9045" w:type="dxa"/>
            <w:shd w:val="clear" w:color="auto" w:fill="99CCFF"/>
          </w:tcPr>
          <w:p w:rsidR="009B5F2F" w:rsidRPr="008E3DB5" w:rsidRDefault="009B5F2F" w:rsidP="002F71BD">
            <w:pPr>
              <w:rPr>
                <w:rFonts w:ascii="Arial" w:hAnsi="Arial" w:cs="Arial"/>
                <w:b/>
                <w:bCs/>
                <w:lang w:val="es-CR"/>
              </w:rPr>
            </w:pPr>
            <w:r w:rsidRPr="009B5F2F">
              <w:rPr>
                <w:rFonts w:ascii="Arial" w:hAnsi="Arial" w:cs="Arial"/>
                <w:b/>
                <w:bCs/>
                <w:lang w:val="es-CR"/>
              </w:rPr>
              <w:t>1.1.1.6. Módulo proyecciones de pasivos</w:t>
            </w:r>
          </w:p>
        </w:tc>
      </w:tr>
      <w:tr w:rsidR="009B5F2F" w:rsidRPr="008E3DB5" w:rsidTr="002F71BD">
        <w:trPr>
          <w:jc w:val="center"/>
        </w:trPr>
        <w:tc>
          <w:tcPr>
            <w:tcW w:w="9045" w:type="dxa"/>
          </w:tcPr>
          <w:p w:rsidR="009B5F2F" w:rsidRDefault="009B5F2F" w:rsidP="009B5F2F">
            <w:pPr>
              <w:jc w:val="both"/>
              <w:rPr>
                <w:rFonts w:ascii="Arial" w:hAnsi="Arial" w:cs="Arial"/>
                <w:lang w:val="es-CR"/>
              </w:rPr>
            </w:pPr>
            <w:r w:rsidRPr="009B5F2F">
              <w:rPr>
                <w:rFonts w:ascii="Arial" w:hAnsi="Arial" w:cs="Arial"/>
                <w:lang w:val="es-CR"/>
              </w:rPr>
              <w:t>1.1.1.6.1.</w:t>
            </w:r>
            <w:r>
              <w:rPr>
                <w:rFonts w:ascii="Arial" w:hAnsi="Arial" w:cs="Arial"/>
                <w:lang w:val="es-CR"/>
              </w:rPr>
              <w:t xml:space="preserve"> </w:t>
            </w:r>
            <w:r w:rsidRPr="009B5F2F">
              <w:rPr>
                <w:rFonts w:ascii="Arial" w:hAnsi="Arial" w:cs="Arial"/>
                <w:lang w:val="es-CR"/>
              </w:rPr>
              <w:t>Se requiere que el sistema realice proyecciones de requerimientos de liquidez a futuro, con base en premisas sobre tasas de interés, tipos de cambio, tasas de renovación, volatilidad y flujos de efectivo. Estas premisas se pueden determinar bajo escenarios normales con base en los datos históricos, o se pueden especificar manualmente (por ejemplo para describir un escenario de estrés en particular). Se incluye el cálculo de la distribución de probabilidad de los requerimientos de liquidez a futuro. De aquí es posible determinar intervalos de confianza para los flujos efectivo proyectado. El análisis se realiza por medio de series de tiempo y/o modelos probabilísticos de renovación (permanencia) de inversiones. Como en el punto anterior, es posible usar escenarios estadísticamente determinados o escenarios de estrés.</w:t>
            </w:r>
          </w:p>
          <w:p w:rsidR="009B5F2F" w:rsidRPr="008E3DB5" w:rsidRDefault="009B5F2F" w:rsidP="009B5F2F">
            <w:pPr>
              <w:jc w:val="both"/>
              <w:rPr>
                <w:rFonts w:ascii="Arial" w:hAnsi="Arial" w:cs="Arial"/>
                <w:lang w:val="es-CR"/>
              </w:rPr>
            </w:pPr>
            <w:r w:rsidRPr="009B5F2F">
              <w:rPr>
                <w:rFonts w:ascii="Arial" w:hAnsi="Arial" w:cs="Arial"/>
                <w:lang w:val="es-CR"/>
              </w:rPr>
              <w:t>1.1.1.6.2.</w:t>
            </w:r>
            <w:r>
              <w:rPr>
                <w:rFonts w:ascii="Arial" w:hAnsi="Arial" w:cs="Arial"/>
                <w:lang w:val="es-CR"/>
              </w:rPr>
              <w:t xml:space="preserve"> </w:t>
            </w:r>
            <w:r w:rsidRPr="009B5F2F">
              <w:rPr>
                <w:rFonts w:ascii="Arial" w:hAnsi="Arial" w:cs="Arial"/>
                <w:lang w:val="es-CR"/>
              </w:rPr>
              <w:t>Estructura de vencimiento de los pasivos a plazo: La estructura de vencimientos de las cuentas corrientes, cuentas de ahorro y certificados de depósito en cualquier moneda, es un vector que permite conocer los vencimientos de pasivos en cada uno de una serie de plazos predefinidos.</w:t>
            </w:r>
          </w:p>
        </w:tc>
      </w:tr>
    </w:tbl>
    <w:p w:rsidR="009B5F2F" w:rsidRDefault="009B5F2F" w:rsidP="00030859">
      <w:pPr>
        <w:pStyle w:val="Piedepgina"/>
        <w:jc w:val="both"/>
        <w:rPr>
          <w:lang w:val="es-CR"/>
        </w:rPr>
      </w:pPr>
    </w:p>
    <w:tbl>
      <w:tblPr>
        <w:tblW w:w="904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9045"/>
      </w:tblGrid>
      <w:tr w:rsidR="009B5F2F" w:rsidRPr="008E3DB5" w:rsidTr="002F71BD">
        <w:trPr>
          <w:jc w:val="center"/>
        </w:trPr>
        <w:tc>
          <w:tcPr>
            <w:tcW w:w="9045" w:type="dxa"/>
            <w:shd w:val="clear" w:color="auto" w:fill="99CCFF"/>
          </w:tcPr>
          <w:p w:rsidR="009B5F2F" w:rsidRPr="008E3DB5" w:rsidRDefault="009B5F2F" w:rsidP="002F71BD">
            <w:pPr>
              <w:rPr>
                <w:rFonts w:ascii="Arial" w:hAnsi="Arial" w:cs="Arial"/>
                <w:b/>
                <w:bCs/>
                <w:lang w:val="es-CR"/>
              </w:rPr>
            </w:pPr>
            <w:r w:rsidRPr="009B5F2F">
              <w:rPr>
                <w:rFonts w:ascii="Arial" w:hAnsi="Arial" w:cs="Arial"/>
                <w:b/>
                <w:bCs/>
                <w:lang w:val="es-CR"/>
              </w:rPr>
              <w:t>1.1.1.7. Módulo de proyecciones de activos y pasivos</w:t>
            </w:r>
          </w:p>
        </w:tc>
      </w:tr>
      <w:tr w:rsidR="009B5F2F" w:rsidRPr="008E3DB5" w:rsidTr="002F71BD">
        <w:trPr>
          <w:jc w:val="center"/>
        </w:trPr>
        <w:tc>
          <w:tcPr>
            <w:tcW w:w="9045" w:type="dxa"/>
          </w:tcPr>
          <w:p w:rsidR="009B5F2F" w:rsidRPr="009B5F2F" w:rsidRDefault="009B5F2F" w:rsidP="009B5F2F">
            <w:pPr>
              <w:jc w:val="both"/>
              <w:rPr>
                <w:rFonts w:ascii="Arial" w:hAnsi="Arial" w:cs="Arial"/>
                <w:lang w:val="es-CR"/>
              </w:rPr>
            </w:pPr>
            <w:r w:rsidRPr="009B5F2F">
              <w:rPr>
                <w:rFonts w:ascii="Arial" w:hAnsi="Arial" w:cs="Arial"/>
                <w:lang w:val="es-CR"/>
              </w:rPr>
              <w:t>1.1.1.7.1.</w:t>
            </w:r>
            <w:r>
              <w:rPr>
                <w:rFonts w:ascii="Arial" w:hAnsi="Arial" w:cs="Arial"/>
                <w:lang w:val="es-CR"/>
              </w:rPr>
              <w:t xml:space="preserve"> </w:t>
            </w:r>
            <w:r w:rsidRPr="009B5F2F">
              <w:rPr>
                <w:rFonts w:ascii="Arial" w:hAnsi="Arial" w:cs="Arial"/>
                <w:lang w:val="es-CR"/>
              </w:rPr>
              <w:t>Basado en la estructura del calce de plazos, se requiere que la herramienta pueda calcular lo siguiente:</w:t>
            </w:r>
          </w:p>
          <w:p w:rsidR="009B5F2F" w:rsidRPr="009B5F2F" w:rsidRDefault="009B5F2F" w:rsidP="009B5F2F">
            <w:pPr>
              <w:jc w:val="both"/>
              <w:rPr>
                <w:rFonts w:ascii="Arial" w:hAnsi="Arial" w:cs="Arial"/>
                <w:lang w:val="es-CR"/>
              </w:rPr>
            </w:pPr>
            <w:r w:rsidRPr="009B5F2F">
              <w:rPr>
                <w:rFonts w:ascii="Arial" w:hAnsi="Arial" w:cs="Arial"/>
                <w:lang w:val="es-CR"/>
              </w:rPr>
              <w:t>1.1.1.7.1.1.</w:t>
            </w:r>
            <w:r>
              <w:rPr>
                <w:rFonts w:ascii="Arial" w:hAnsi="Arial" w:cs="Arial"/>
                <w:lang w:val="es-CR"/>
              </w:rPr>
              <w:t xml:space="preserve"> </w:t>
            </w:r>
            <w:r w:rsidRPr="009B5F2F">
              <w:rPr>
                <w:rFonts w:ascii="Arial" w:hAnsi="Arial" w:cs="Arial"/>
                <w:lang w:val="es-CR"/>
              </w:rPr>
              <w:t xml:space="preserve">Proyecciones de cartera de crédito: Cálculo de valores medios y percentiles para flujos de cartera de crédito. </w:t>
            </w:r>
          </w:p>
          <w:p w:rsidR="009B5F2F" w:rsidRPr="009B5F2F" w:rsidRDefault="009B5F2F" w:rsidP="009B5F2F">
            <w:pPr>
              <w:jc w:val="both"/>
              <w:rPr>
                <w:rFonts w:ascii="Arial" w:hAnsi="Arial" w:cs="Arial"/>
                <w:lang w:val="es-CR"/>
              </w:rPr>
            </w:pPr>
            <w:r w:rsidRPr="009B5F2F">
              <w:rPr>
                <w:rFonts w:ascii="Arial" w:hAnsi="Arial" w:cs="Arial"/>
                <w:lang w:val="es-CR"/>
              </w:rPr>
              <w:t>1.1.1.7.1.2.</w:t>
            </w:r>
            <w:r>
              <w:rPr>
                <w:rFonts w:ascii="Arial" w:hAnsi="Arial" w:cs="Arial"/>
                <w:lang w:val="es-CR"/>
              </w:rPr>
              <w:t xml:space="preserve"> </w:t>
            </w:r>
            <w:r w:rsidRPr="009B5F2F">
              <w:rPr>
                <w:rFonts w:ascii="Arial" w:hAnsi="Arial" w:cs="Arial"/>
                <w:lang w:val="es-CR"/>
              </w:rPr>
              <w:t>Coeficiente de financiación neta estable: Calcular el NSFR (cociente entre la cantidad de financiación estable disponible y la cantidad de financiación estable requerida).</w:t>
            </w:r>
          </w:p>
          <w:p w:rsidR="009B5F2F" w:rsidRPr="008E3DB5" w:rsidRDefault="009B5F2F" w:rsidP="009B5F2F">
            <w:pPr>
              <w:jc w:val="both"/>
              <w:rPr>
                <w:rFonts w:ascii="Arial" w:hAnsi="Arial" w:cs="Arial"/>
                <w:lang w:val="es-CR"/>
              </w:rPr>
            </w:pPr>
            <w:r w:rsidRPr="009B5F2F">
              <w:rPr>
                <w:rFonts w:ascii="Arial" w:hAnsi="Arial" w:cs="Arial"/>
                <w:lang w:val="es-CR"/>
              </w:rPr>
              <w:t>1.1.1.7.1.3.</w:t>
            </w:r>
            <w:r>
              <w:rPr>
                <w:rFonts w:ascii="Arial" w:hAnsi="Arial" w:cs="Arial"/>
                <w:lang w:val="es-CR"/>
              </w:rPr>
              <w:t xml:space="preserve"> </w:t>
            </w:r>
            <w:r w:rsidRPr="009B5F2F">
              <w:rPr>
                <w:rFonts w:ascii="Arial" w:hAnsi="Arial" w:cs="Arial"/>
                <w:lang w:val="es-CR"/>
              </w:rPr>
              <w:t>Curva de calce de plazos con distintos horizontes las cuales permiten una evaluación más gráfica de la situación de liquidez de la institución, así como calcular la curva de rendimientos netos (activos, pasivos) como función del plazo.</w:t>
            </w:r>
          </w:p>
        </w:tc>
      </w:tr>
      <w:tr w:rsidR="00250734" w:rsidRPr="008E3DB5" w:rsidTr="00250734">
        <w:trPr>
          <w:jc w:val="center"/>
        </w:trPr>
        <w:tc>
          <w:tcPr>
            <w:tcW w:w="9045" w:type="dxa"/>
            <w:tcBorders>
              <w:top w:val="single" w:sz="8" w:space="0" w:color="auto"/>
              <w:left w:val="single" w:sz="8" w:space="0" w:color="auto"/>
              <w:bottom w:val="single" w:sz="8" w:space="0" w:color="auto"/>
              <w:right w:val="single" w:sz="8" w:space="0" w:color="auto"/>
            </w:tcBorders>
            <w:shd w:val="clear" w:color="auto" w:fill="99CCFF"/>
          </w:tcPr>
          <w:p w:rsidR="00250734" w:rsidRPr="00250734" w:rsidRDefault="00250734" w:rsidP="00250734">
            <w:pPr>
              <w:jc w:val="both"/>
              <w:rPr>
                <w:rFonts w:ascii="Arial" w:hAnsi="Arial" w:cs="Arial"/>
                <w:lang w:val="es-CR"/>
              </w:rPr>
            </w:pPr>
            <w:r>
              <w:rPr>
                <w:rFonts w:ascii="Arial" w:hAnsi="Arial" w:cs="Arial"/>
                <w:lang w:val="es-CR"/>
              </w:rPr>
              <w:lastRenderedPageBreak/>
              <w:t xml:space="preserve">1.1.1.8. </w:t>
            </w:r>
            <w:r w:rsidRPr="00250734">
              <w:rPr>
                <w:rFonts w:ascii="Arial" w:hAnsi="Arial" w:cs="Arial"/>
                <w:lang w:val="es-CR"/>
              </w:rPr>
              <w:t>Módulo de proyecciones de efectivo</w:t>
            </w:r>
          </w:p>
        </w:tc>
      </w:tr>
      <w:tr w:rsidR="00250734" w:rsidRPr="008E3DB5" w:rsidTr="00250734">
        <w:trPr>
          <w:jc w:val="center"/>
        </w:trPr>
        <w:tc>
          <w:tcPr>
            <w:tcW w:w="9045" w:type="dxa"/>
            <w:tcBorders>
              <w:top w:val="single" w:sz="8" w:space="0" w:color="auto"/>
              <w:left w:val="single" w:sz="8" w:space="0" w:color="auto"/>
              <w:bottom w:val="single" w:sz="8" w:space="0" w:color="auto"/>
              <w:right w:val="single" w:sz="8" w:space="0" w:color="auto"/>
            </w:tcBorders>
          </w:tcPr>
          <w:p w:rsidR="00250734" w:rsidRPr="00250734" w:rsidRDefault="00250734" w:rsidP="00250734">
            <w:pPr>
              <w:jc w:val="both"/>
              <w:rPr>
                <w:rFonts w:ascii="Arial" w:hAnsi="Arial" w:cs="Arial"/>
                <w:lang w:val="es-CR"/>
              </w:rPr>
            </w:pPr>
            <w:r>
              <w:rPr>
                <w:rFonts w:ascii="Arial" w:hAnsi="Arial" w:cs="Arial"/>
                <w:lang w:val="es-CR"/>
              </w:rPr>
              <w:t xml:space="preserve">1.1.1.8.1. </w:t>
            </w:r>
            <w:r w:rsidRPr="00250734">
              <w:rPr>
                <w:rFonts w:ascii="Arial" w:hAnsi="Arial" w:cs="Arial"/>
                <w:lang w:val="es-CR"/>
              </w:rPr>
              <w:t>Se requiere de un análisis compuesto de: Niveles recomendados de efectivo en cada Tesorería Regional y canales electrónicos como www.bancobcr.com, así como proyecciones de flujos de efectivo. Esto permite una gestión más eficiente del nivel de liquidez de las tesorerías. Los resultados se presentan en forma numérica y gráfica. Este análisis permite la evaluación de los canales de distribución, financiación y mecanismos puestos a disposición de los clientes para el uso y acceso de los recursos líquidos del Banco.</w:t>
            </w:r>
          </w:p>
          <w:p w:rsidR="00250734" w:rsidRPr="008E3DB5" w:rsidRDefault="00250734" w:rsidP="00250734">
            <w:pPr>
              <w:jc w:val="both"/>
              <w:rPr>
                <w:rFonts w:ascii="Arial" w:hAnsi="Arial" w:cs="Arial"/>
                <w:lang w:val="es-CR"/>
              </w:rPr>
            </w:pPr>
            <w:r>
              <w:rPr>
                <w:rFonts w:ascii="Arial" w:hAnsi="Arial" w:cs="Arial"/>
                <w:lang w:val="es-CR"/>
              </w:rPr>
              <w:t xml:space="preserve">1.1.1.8.2. </w:t>
            </w:r>
            <w:r w:rsidRPr="00250734">
              <w:rPr>
                <w:rFonts w:ascii="Arial" w:hAnsi="Arial" w:cs="Arial"/>
                <w:lang w:val="es-CR"/>
              </w:rPr>
              <w:t>Las proyecciones se hacen por medio de simulación Montecarlo, para lo cual se generan previamente las variables calendario (en forma determinística), las variables macroeconómicas (de acuerdo a un escenario definido por el usuario) y las innovaciones (en forma estocástica).</w:t>
            </w:r>
          </w:p>
        </w:tc>
      </w:tr>
    </w:tbl>
    <w:p w:rsidR="00250734" w:rsidRPr="00A03FAB" w:rsidRDefault="00250734" w:rsidP="00A03FAB">
      <w:pPr>
        <w:pStyle w:val="Ttulo1"/>
        <w:numPr>
          <w:ilvl w:val="0"/>
          <w:numId w:val="0"/>
        </w:numPr>
        <w:ind w:left="432" w:hanging="432"/>
        <w:rPr>
          <w:rFonts w:ascii="Arial" w:hAnsi="Arial" w:cs="Arial"/>
          <w:sz w:val="24"/>
          <w:szCs w:val="24"/>
          <w:lang w:val="es-CR"/>
        </w:rPr>
      </w:pPr>
    </w:p>
    <w:p w:rsidR="009543CD" w:rsidRDefault="009543CD" w:rsidP="008D27DE">
      <w:pPr>
        <w:pStyle w:val="Ttulo1"/>
        <w:rPr>
          <w:rFonts w:ascii="Arial" w:hAnsi="Arial" w:cs="Arial"/>
          <w:sz w:val="24"/>
          <w:szCs w:val="24"/>
        </w:rPr>
      </w:pPr>
      <w:r w:rsidRPr="0076687E">
        <w:rPr>
          <w:rFonts w:ascii="Arial" w:hAnsi="Arial" w:cs="Arial"/>
          <w:sz w:val="24"/>
          <w:szCs w:val="24"/>
        </w:rPr>
        <w:t>Detalle del requerimiento</w:t>
      </w:r>
    </w:p>
    <w:p w:rsidR="00C00735" w:rsidDel="006E1CB7" w:rsidRDefault="00C00735" w:rsidP="00C00735">
      <w:pPr>
        <w:rPr>
          <w:del w:id="0" w:author="Ifigenia Fallas Pizarro" w:date="2016-05-06T15:34:00Z"/>
        </w:rPr>
      </w:pPr>
    </w:p>
    <w:p w:rsidR="00187172" w:rsidDel="006E1CB7" w:rsidRDefault="00187172" w:rsidP="00C00735">
      <w:pPr>
        <w:rPr>
          <w:del w:id="1" w:author="Ifigenia Fallas Pizarro" w:date="2016-05-06T15:34:00Z"/>
        </w:rPr>
      </w:pPr>
    </w:p>
    <w:p w:rsidR="00513507" w:rsidRPr="00973DBC" w:rsidRDefault="00C00735" w:rsidP="00C00735">
      <w:r>
        <w:t xml:space="preserve"> </w:t>
      </w:r>
      <w:bookmarkStart w:id="2" w:name="_GoBack"/>
      <w:bookmarkEnd w:id="2"/>
    </w:p>
    <w:tbl>
      <w:tblPr>
        <w:tblW w:w="904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9045"/>
      </w:tblGrid>
      <w:tr w:rsidR="00513507" w:rsidRPr="008E3DB5" w:rsidTr="002F71BD">
        <w:trPr>
          <w:jc w:val="center"/>
        </w:trPr>
        <w:tc>
          <w:tcPr>
            <w:tcW w:w="9045" w:type="dxa"/>
            <w:shd w:val="clear" w:color="auto" w:fill="333399"/>
          </w:tcPr>
          <w:p w:rsidR="00513507" w:rsidRPr="00E52459" w:rsidRDefault="00513507" w:rsidP="00176E3F">
            <w:pPr>
              <w:pStyle w:val="Ttulo2"/>
              <w:rPr>
                <w:color w:val="FFFFFF" w:themeColor="background1"/>
                <w:lang w:val="es-CR"/>
              </w:rPr>
            </w:pPr>
            <w:r>
              <w:rPr>
                <w:color w:val="FFFFFF" w:themeColor="background1"/>
              </w:rPr>
              <w:t xml:space="preserve">Mis </w:t>
            </w:r>
            <w:r w:rsidR="00176E3F">
              <w:rPr>
                <w:color w:val="FFFFFF" w:themeColor="background1"/>
              </w:rPr>
              <w:t>Plantillas</w:t>
            </w:r>
          </w:p>
        </w:tc>
      </w:tr>
      <w:tr w:rsidR="00513507" w:rsidRPr="008E3DB5" w:rsidTr="002F71BD">
        <w:trPr>
          <w:jc w:val="center"/>
        </w:trPr>
        <w:tc>
          <w:tcPr>
            <w:tcW w:w="9045" w:type="dxa"/>
            <w:shd w:val="clear" w:color="auto" w:fill="99CCFF"/>
          </w:tcPr>
          <w:p w:rsidR="00513507" w:rsidRPr="008E3DB5" w:rsidRDefault="00513507" w:rsidP="002F71BD">
            <w:pPr>
              <w:rPr>
                <w:rFonts w:ascii="Arial" w:hAnsi="Arial" w:cs="Arial"/>
                <w:b/>
                <w:bCs/>
                <w:lang w:val="es-CR"/>
              </w:rPr>
            </w:pPr>
            <w:r w:rsidRPr="008E3DB5">
              <w:rPr>
                <w:rFonts w:ascii="Arial" w:hAnsi="Arial" w:cs="Arial"/>
                <w:b/>
                <w:bCs/>
                <w:lang w:val="es-CR"/>
              </w:rPr>
              <w:t>Des</w:t>
            </w:r>
            <w:r w:rsidRPr="008E3DB5">
              <w:rPr>
                <w:rFonts w:ascii="Arial" w:hAnsi="Arial" w:cs="Arial"/>
                <w:b/>
                <w:bCs/>
                <w:shd w:val="clear" w:color="auto" w:fill="99CCFF"/>
                <w:lang w:val="es-CR"/>
              </w:rPr>
              <w:t>cripción</w:t>
            </w:r>
          </w:p>
        </w:tc>
      </w:tr>
      <w:tr w:rsidR="00513507" w:rsidRPr="008E3DB5" w:rsidTr="002F71BD">
        <w:trPr>
          <w:jc w:val="center"/>
        </w:trPr>
        <w:tc>
          <w:tcPr>
            <w:tcW w:w="9045" w:type="dxa"/>
          </w:tcPr>
          <w:p w:rsidR="00755705" w:rsidRDefault="001A68E6" w:rsidP="002F71BD">
            <w:pPr>
              <w:rPr>
                <w:noProof/>
                <w:lang w:val="es-CR" w:eastAsia="es-CR"/>
              </w:rPr>
            </w:pPr>
            <w:r>
              <w:rPr>
                <w:noProof/>
                <w:lang w:val="es-CR" w:eastAsia="es-CR"/>
              </w:rPr>
              <w:t>En el menú “</w:t>
            </w:r>
            <w:r w:rsidR="00176E3F">
              <w:rPr>
                <w:noProof/>
                <w:lang w:val="es-CR" w:eastAsia="es-CR"/>
              </w:rPr>
              <w:t>Plantillas</w:t>
            </w:r>
            <w:r>
              <w:rPr>
                <w:noProof/>
                <w:lang w:val="es-CR" w:eastAsia="es-CR"/>
              </w:rPr>
              <w:t xml:space="preserve">”, en la opción “Mis </w:t>
            </w:r>
            <w:r w:rsidR="00176E3F">
              <w:rPr>
                <w:noProof/>
                <w:lang w:val="es-CR" w:eastAsia="es-CR"/>
              </w:rPr>
              <w:t>plantillas</w:t>
            </w:r>
            <w:r>
              <w:rPr>
                <w:noProof/>
                <w:lang w:val="es-CR" w:eastAsia="es-CR"/>
              </w:rPr>
              <w:t xml:space="preserve">” el usuario podrá ver todas las </w:t>
            </w:r>
            <w:r w:rsidR="00176E3F">
              <w:rPr>
                <w:noProof/>
                <w:lang w:val="es-CR" w:eastAsia="es-CR"/>
              </w:rPr>
              <w:t>plantillas</w:t>
            </w:r>
            <w:r>
              <w:rPr>
                <w:noProof/>
                <w:lang w:val="es-CR" w:eastAsia="es-CR"/>
              </w:rPr>
              <w:t xml:space="preserve"> </w:t>
            </w:r>
            <w:r w:rsidR="00AF15B0">
              <w:rPr>
                <w:noProof/>
                <w:lang w:val="es-CR" w:eastAsia="es-CR"/>
              </w:rPr>
              <w:t xml:space="preserve">que </w:t>
            </w:r>
            <w:r w:rsidR="009218D1">
              <w:rPr>
                <w:noProof/>
                <w:lang w:val="es-CR" w:eastAsia="es-CR"/>
              </w:rPr>
              <w:t xml:space="preserve">el ha </w:t>
            </w:r>
            <w:r w:rsidR="00AF15B0">
              <w:rPr>
                <w:noProof/>
                <w:lang w:val="es-CR" w:eastAsia="es-CR"/>
              </w:rPr>
              <w:t>creado</w:t>
            </w:r>
            <w:r>
              <w:rPr>
                <w:noProof/>
                <w:lang w:val="es-CR" w:eastAsia="es-CR"/>
              </w:rPr>
              <w:t xml:space="preserve">. </w:t>
            </w:r>
          </w:p>
          <w:p w:rsidR="00513507" w:rsidRDefault="001A68E6" w:rsidP="002F71BD">
            <w:pPr>
              <w:rPr>
                <w:noProof/>
                <w:lang w:val="es-CR" w:eastAsia="es-CR"/>
              </w:rPr>
            </w:pPr>
            <w:r>
              <w:rPr>
                <w:noProof/>
                <w:lang w:val="es-CR" w:eastAsia="es-CR"/>
              </w:rPr>
              <w:t>Se mostrará un listado con el siguiente detalle:</w:t>
            </w:r>
          </w:p>
          <w:p w:rsidR="001A68E6" w:rsidRPr="00D05F5A" w:rsidRDefault="00DD1426" w:rsidP="00185561">
            <w:pPr>
              <w:pStyle w:val="Prrafodelista"/>
              <w:numPr>
                <w:ilvl w:val="0"/>
                <w:numId w:val="3"/>
              </w:numPr>
              <w:rPr>
                <w:rStyle w:val="Textoennegrita"/>
              </w:rPr>
            </w:pPr>
            <w:r w:rsidRPr="00D05F5A">
              <w:rPr>
                <w:rStyle w:val="Textoennegrita"/>
              </w:rPr>
              <w:t xml:space="preserve">ID: Una identificación de la </w:t>
            </w:r>
            <w:r w:rsidR="00176E3F">
              <w:rPr>
                <w:rStyle w:val="Textoennegrita"/>
              </w:rPr>
              <w:t>plantilla</w:t>
            </w:r>
          </w:p>
          <w:p w:rsidR="00DD1426" w:rsidRPr="00D05F5A" w:rsidRDefault="00DD1426" w:rsidP="00185561">
            <w:pPr>
              <w:pStyle w:val="Prrafodelista"/>
              <w:numPr>
                <w:ilvl w:val="0"/>
                <w:numId w:val="3"/>
              </w:numPr>
              <w:rPr>
                <w:rStyle w:val="Textoennegrita"/>
              </w:rPr>
            </w:pPr>
            <w:r w:rsidRPr="00D05F5A">
              <w:rPr>
                <w:rStyle w:val="Textoennegrita"/>
              </w:rPr>
              <w:t xml:space="preserve">Título: Título de cada una de las </w:t>
            </w:r>
            <w:r w:rsidR="00176E3F">
              <w:rPr>
                <w:rStyle w:val="Textoennegrita"/>
              </w:rPr>
              <w:t>plantillas</w:t>
            </w:r>
            <w:r w:rsidRPr="00D05F5A">
              <w:rPr>
                <w:rStyle w:val="Textoennegrita"/>
              </w:rPr>
              <w:t xml:space="preserve"> realizadas por el usuario</w:t>
            </w:r>
          </w:p>
          <w:p w:rsidR="00DD1426" w:rsidRPr="00D05F5A" w:rsidRDefault="00DD1426" w:rsidP="00185561">
            <w:pPr>
              <w:pStyle w:val="Prrafodelista"/>
              <w:numPr>
                <w:ilvl w:val="0"/>
                <w:numId w:val="3"/>
              </w:numPr>
              <w:rPr>
                <w:rStyle w:val="Textoennegrita"/>
              </w:rPr>
            </w:pPr>
            <w:r w:rsidRPr="00D05F5A">
              <w:rPr>
                <w:rStyle w:val="Textoennegrita"/>
              </w:rPr>
              <w:t>Tipo: Corresponde al tipo de reporte que el usuario solicitó (Pasivos, Pasivos y Activos, Efectivo, Backtesting)</w:t>
            </w:r>
          </w:p>
          <w:p w:rsidR="00185561" w:rsidRPr="00AF15B0" w:rsidRDefault="00185561" w:rsidP="00185561">
            <w:pPr>
              <w:pStyle w:val="Prrafodelista"/>
              <w:numPr>
                <w:ilvl w:val="0"/>
                <w:numId w:val="3"/>
              </w:numPr>
              <w:rPr>
                <w:rStyle w:val="Textoennegrita"/>
              </w:rPr>
            </w:pPr>
            <w:r w:rsidRPr="00D05F5A">
              <w:rPr>
                <w:rStyle w:val="Textoennegrita"/>
              </w:rPr>
              <w:t xml:space="preserve">Fecha de </w:t>
            </w:r>
            <w:r>
              <w:rPr>
                <w:rStyle w:val="Textoennegrita"/>
              </w:rPr>
              <w:t xml:space="preserve">Modificación:  </w:t>
            </w:r>
            <w:r w:rsidRPr="00AF15B0">
              <w:rPr>
                <w:rStyle w:val="Textoennegrita"/>
              </w:rPr>
              <w:t>Corresponde a la fecha en que se generó por última vez.</w:t>
            </w:r>
          </w:p>
          <w:p w:rsidR="00176E3F" w:rsidRDefault="00176E3F" w:rsidP="00176E3F">
            <w:pPr>
              <w:pStyle w:val="Prrafodelista"/>
              <w:ind w:left="720"/>
              <w:rPr>
                <w:rStyle w:val="Textoennegrita"/>
              </w:rPr>
            </w:pPr>
          </w:p>
          <w:p w:rsidR="00B32DAB" w:rsidRPr="00B32DAB" w:rsidRDefault="00B32DAB" w:rsidP="00B32DAB">
            <w:pPr>
              <w:ind w:left="1080"/>
              <w:rPr>
                <w:noProof/>
                <w:lang w:val="es-CR" w:eastAsia="es-CR"/>
              </w:rPr>
            </w:pPr>
          </w:p>
          <w:p w:rsidR="00513507" w:rsidRDefault="002C3397" w:rsidP="002C3397">
            <w:pPr>
              <w:jc w:val="center"/>
              <w:rPr>
                <w:rFonts w:ascii="Arial" w:hAnsi="Arial" w:cs="Arial"/>
                <w:lang w:val="es-CR"/>
              </w:rPr>
            </w:pPr>
            <w:r>
              <w:rPr>
                <w:noProof/>
                <w:lang w:val="es-CR" w:eastAsia="es-CR"/>
              </w:rPr>
              <w:lastRenderedPageBreak/>
              <w:drawing>
                <wp:inline distT="0" distB="0" distL="0" distR="0" wp14:anchorId="13A8D761" wp14:editId="30840313">
                  <wp:extent cx="3517900" cy="3251610"/>
                  <wp:effectExtent l="0" t="0" r="635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16070" cy="3249919"/>
                          </a:xfrm>
                          <a:prstGeom prst="rect">
                            <a:avLst/>
                          </a:prstGeom>
                        </pic:spPr>
                      </pic:pic>
                    </a:graphicData>
                  </a:graphic>
                </wp:inline>
              </w:drawing>
            </w:r>
          </w:p>
          <w:p w:rsidR="00834A0E" w:rsidRPr="00C74D61" w:rsidRDefault="00834A0E" w:rsidP="00834A0E">
            <w:pPr>
              <w:pStyle w:val="Prrafodelista"/>
              <w:ind w:left="1440"/>
              <w:rPr>
                <w:noProof/>
                <w:highlight w:val="yellow"/>
                <w:lang w:val="es-CR" w:eastAsia="es-CR"/>
              </w:rPr>
            </w:pPr>
          </w:p>
          <w:p w:rsidR="00834A0E" w:rsidRPr="008E3DB5" w:rsidRDefault="00834A0E" w:rsidP="00B67D1C">
            <w:pPr>
              <w:pStyle w:val="Prrafodelista"/>
              <w:ind w:left="720"/>
              <w:rPr>
                <w:rFonts w:ascii="Arial" w:hAnsi="Arial" w:cs="Arial"/>
                <w:lang w:val="es-CR"/>
              </w:rPr>
            </w:pPr>
          </w:p>
        </w:tc>
      </w:tr>
      <w:tr w:rsidR="00513507" w:rsidRPr="008E3DB5" w:rsidTr="002F71BD">
        <w:trPr>
          <w:jc w:val="center"/>
        </w:trPr>
        <w:tc>
          <w:tcPr>
            <w:tcW w:w="9045" w:type="dxa"/>
            <w:shd w:val="clear" w:color="auto" w:fill="99CCFF"/>
          </w:tcPr>
          <w:p w:rsidR="00513507" w:rsidRPr="008E3DB5" w:rsidRDefault="00513507" w:rsidP="002F71BD">
            <w:pPr>
              <w:rPr>
                <w:rFonts w:ascii="Arial" w:hAnsi="Arial" w:cs="Arial"/>
                <w:b/>
                <w:bCs/>
                <w:lang w:val="es-CR"/>
              </w:rPr>
            </w:pPr>
            <w:r w:rsidRPr="008E3DB5">
              <w:rPr>
                <w:rFonts w:ascii="Arial" w:hAnsi="Arial" w:cs="Arial"/>
                <w:b/>
                <w:bCs/>
                <w:lang w:val="es-CR"/>
              </w:rPr>
              <w:lastRenderedPageBreak/>
              <w:t>Reglas del negocio</w:t>
            </w:r>
          </w:p>
        </w:tc>
      </w:tr>
      <w:tr w:rsidR="00513507" w:rsidRPr="008E3DB5" w:rsidTr="002F71BD">
        <w:trPr>
          <w:jc w:val="center"/>
        </w:trPr>
        <w:tc>
          <w:tcPr>
            <w:tcW w:w="9045" w:type="dxa"/>
          </w:tcPr>
          <w:p w:rsidR="00D05F5A" w:rsidRPr="00B67D1C" w:rsidRDefault="00D05F5A" w:rsidP="00464EC1">
            <w:pPr>
              <w:pStyle w:val="Prrafodelista"/>
              <w:numPr>
                <w:ilvl w:val="0"/>
                <w:numId w:val="14"/>
              </w:numPr>
              <w:rPr>
                <w:rStyle w:val="Textoennegrita"/>
              </w:rPr>
            </w:pPr>
            <w:r w:rsidRPr="00B67D1C">
              <w:rPr>
                <w:rStyle w:val="Textoennegrita"/>
              </w:rPr>
              <w:t xml:space="preserve">El sistema deberá permitir que el usuario pueda generar una nueva </w:t>
            </w:r>
            <w:r w:rsidR="00176E3F">
              <w:rPr>
                <w:rStyle w:val="Textoennegrita"/>
              </w:rPr>
              <w:t>plantilla</w:t>
            </w:r>
            <w:r w:rsidRPr="00B67D1C">
              <w:rPr>
                <w:rStyle w:val="Textoennegrita"/>
              </w:rPr>
              <w:t xml:space="preserve"> desde la pantalla “Mis </w:t>
            </w:r>
            <w:r w:rsidR="00176E3F">
              <w:rPr>
                <w:rStyle w:val="Textoennegrita"/>
              </w:rPr>
              <w:t>Plantillas</w:t>
            </w:r>
            <w:r w:rsidRPr="00B67D1C">
              <w:rPr>
                <w:rStyle w:val="Textoennegrita"/>
              </w:rPr>
              <w:t xml:space="preserve">”.  Para ello contará con un botón, cuando el usuario haga clic se desplegará en la pantalla el formulario de una </w:t>
            </w:r>
            <w:r w:rsidRPr="00D015DD">
              <w:rPr>
                <w:rStyle w:val="Textoennegrita"/>
              </w:rPr>
              <w:t xml:space="preserve">nueva </w:t>
            </w:r>
            <w:r w:rsidR="00176E3F" w:rsidRPr="00D015DD">
              <w:rPr>
                <w:rStyle w:val="Textoennegrita"/>
              </w:rPr>
              <w:t>plantilla</w:t>
            </w:r>
            <w:r w:rsidRPr="00D015DD">
              <w:rPr>
                <w:rStyle w:val="Textoennegrita"/>
              </w:rPr>
              <w:t>.</w:t>
            </w:r>
          </w:p>
          <w:p w:rsidR="00D05F5A" w:rsidRPr="00B67D1C" w:rsidRDefault="00D05F5A" w:rsidP="00464EC1">
            <w:pPr>
              <w:pStyle w:val="Prrafodelista"/>
              <w:numPr>
                <w:ilvl w:val="0"/>
                <w:numId w:val="14"/>
              </w:numPr>
              <w:rPr>
                <w:rStyle w:val="Textoennegrita"/>
              </w:rPr>
            </w:pPr>
            <w:r w:rsidRPr="00B67D1C">
              <w:rPr>
                <w:rStyle w:val="Textoennegrita"/>
              </w:rPr>
              <w:t xml:space="preserve">El sistema deberá permitir que el usuario pueda ver </w:t>
            </w:r>
            <w:r w:rsidR="00DE6712">
              <w:rPr>
                <w:rStyle w:val="Textoennegrita"/>
              </w:rPr>
              <w:t>“</w:t>
            </w:r>
            <w:r w:rsidRPr="00B67D1C">
              <w:rPr>
                <w:rStyle w:val="Textoennegrita"/>
              </w:rPr>
              <w:t xml:space="preserve">todas las </w:t>
            </w:r>
            <w:r w:rsidR="002C3397">
              <w:rPr>
                <w:rStyle w:val="Textoennegrita"/>
              </w:rPr>
              <w:t>plantillas</w:t>
            </w:r>
            <w:r w:rsidR="00DE6712">
              <w:rPr>
                <w:rStyle w:val="Textoennegrita"/>
              </w:rPr>
              <w:t>”</w:t>
            </w:r>
            <w:r w:rsidRPr="00B67D1C">
              <w:rPr>
                <w:rStyle w:val="Textoennegrita"/>
              </w:rPr>
              <w:t xml:space="preserve"> del sistema desde la pantalla “Mis </w:t>
            </w:r>
            <w:r w:rsidR="002C3397">
              <w:rPr>
                <w:rStyle w:val="Textoennegrita"/>
              </w:rPr>
              <w:t>Plantillas</w:t>
            </w:r>
            <w:r w:rsidRPr="00B67D1C">
              <w:rPr>
                <w:rStyle w:val="Textoennegrita"/>
              </w:rPr>
              <w:t>”. Para ello contará con un botón, cuando el usuario haga clic se desplegará en la pan</w:t>
            </w:r>
            <w:r w:rsidR="002C3397">
              <w:rPr>
                <w:rStyle w:val="Textoennegrita"/>
              </w:rPr>
              <w:t>talla todas las plantillas</w:t>
            </w:r>
            <w:r w:rsidRPr="00B67D1C">
              <w:rPr>
                <w:rStyle w:val="Textoennegrita"/>
              </w:rPr>
              <w:t xml:space="preserve"> del sistema.</w:t>
            </w:r>
          </w:p>
          <w:p w:rsidR="00D05F5A" w:rsidRPr="00B67D1C" w:rsidRDefault="00B40B04" w:rsidP="00464EC1">
            <w:pPr>
              <w:pStyle w:val="Prrafodelista"/>
              <w:numPr>
                <w:ilvl w:val="0"/>
                <w:numId w:val="14"/>
              </w:numPr>
              <w:rPr>
                <w:rStyle w:val="Textoennegrita"/>
              </w:rPr>
            </w:pPr>
            <w:r w:rsidRPr="00B67D1C">
              <w:rPr>
                <w:rStyle w:val="Textoennegrita"/>
              </w:rPr>
              <w:t xml:space="preserve">El sistema debe de permitir que el usuario haga </w:t>
            </w:r>
            <w:r w:rsidR="002C3397">
              <w:rPr>
                <w:rStyle w:val="Textoennegrita"/>
              </w:rPr>
              <w:t xml:space="preserve"> clic sobre el título de la plantilla</w:t>
            </w:r>
            <w:r w:rsidRPr="00B67D1C">
              <w:rPr>
                <w:rStyle w:val="Textoennegrita"/>
              </w:rPr>
              <w:t xml:space="preserve"> y se despliegue el detalle de </w:t>
            </w:r>
            <w:r w:rsidR="002C3397">
              <w:rPr>
                <w:rStyle w:val="Textoennegrita"/>
              </w:rPr>
              <w:t>la</w:t>
            </w:r>
            <w:r w:rsidR="009218D1">
              <w:rPr>
                <w:rStyle w:val="Textoennegrita"/>
              </w:rPr>
              <w:t>s</w:t>
            </w:r>
            <w:r w:rsidR="002C3397">
              <w:rPr>
                <w:rStyle w:val="Textoennegrita"/>
              </w:rPr>
              <w:t xml:space="preserve"> </w:t>
            </w:r>
            <w:r w:rsidR="00AF15B0">
              <w:rPr>
                <w:rStyle w:val="Textoennegrita"/>
              </w:rPr>
              <w:t>variables</w:t>
            </w:r>
            <w:r w:rsidR="00AF15B0" w:rsidRPr="00B67D1C">
              <w:rPr>
                <w:rStyle w:val="Textoennegrita"/>
              </w:rPr>
              <w:t xml:space="preserve"> </w:t>
            </w:r>
            <w:r w:rsidR="00AF15B0">
              <w:rPr>
                <w:rStyle w:val="Textoennegrita"/>
              </w:rPr>
              <w:t>definidas la</w:t>
            </w:r>
            <w:r w:rsidR="00D87091">
              <w:rPr>
                <w:rStyle w:val="Textoennegrita"/>
              </w:rPr>
              <w:t>s cuales se mostrarán y podrán ser editables.</w:t>
            </w:r>
          </w:p>
          <w:p w:rsidR="00B40B04" w:rsidRDefault="00B40B04" w:rsidP="00B40B04">
            <w:pPr>
              <w:pStyle w:val="Prrafodelista"/>
              <w:ind w:left="720"/>
              <w:rPr>
                <w:rStyle w:val="Textoennegrita"/>
              </w:rPr>
            </w:pPr>
          </w:p>
          <w:p w:rsidR="00D05F5A" w:rsidRDefault="00D87091" w:rsidP="00B40B04">
            <w:pPr>
              <w:rPr>
                <w:rStyle w:val="Textoennegrita"/>
              </w:rPr>
            </w:pPr>
            <w:r>
              <w:rPr>
                <w:noProof/>
                <w:lang w:val="es-CR" w:eastAsia="es-CR"/>
              </w:rPr>
              <w:lastRenderedPageBreak/>
              <w:drawing>
                <wp:inline distT="0" distB="0" distL="0" distR="0" wp14:anchorId="1ECAE52B" wp14:editId="1AB0DC95">
                  <wp:extent cx="5612130" cy="5345430"/>
                  <wp:effectExtent l="0" t="0" r="762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5345430"/>
                          </a:xfrm>
                          <a:prstGeom prst="rect">
                            <a:avLst/>
                          </a:prstGeom>
                        </pic:spPr>
                      </pic:pic>
                    </a:graphicData>
                  </a:graphic>
                </wp:inline>
              </w:drawing>
            </w:r>
          </w:p>
          <w:p w:rsidR="00D05F5A" w:rsidRPr="00B40B04" w:rsidRDefault="00D05F5A" w:rsidP="00D05F5A">
            <w:pPr>
              <w:pStyle w:val="Prrafodelista"/>
              <w:ind w:left="720"/>
              <w:rPr>
                <w:rStyle w:val="Textoennegrita"/>
              </w:rPr>
            </w:pPr>
          </w:p>
          <w:p w:rsidR="00630002" w:rsidRPr="00BE1198" w:rsidRDefault="00630002" w:rsidP="00891D57">
            <w:pPr>
              <w:pStyle w:val="Prrafodelista"/>
              <w:ind w:left="-262"/>
              <w:rPr>
                <w:noProof/>
                <w:lang w:val="es-CR" w:eastAsia="es-CR"/>
              </w:rPr>
            </w:pPr>
          </w:p>
          <w:p w:rsidR="00D87091" w:rsidRDefault="00D87091" w:rsidP="00B67D1C">
            <w:pPr>
              <w:ind w:left="447"/>
              <w:rPr>
                <w:rStyle w:val="Textoennegrita"/>
              </w:rPr>
            </w:pPr>
          </w:p>
          <w:p w:rsidR="003809C7" w:rsidRPr="00B67D1C" w:rsidRDefault="003809C7" w:rsidP="003809C7">
            <w:pPr>
              <w:ind w:left="360"/>
              <w:rPr>
                <w:noProof/>
                <w:lang w:val="es-CR" w:eastAsia="es-CR"/>
              </w:rPr>
            </w:pPr>
            <w:r w:rsidRPr="00B67D1C">
              <w:rPr>
                <w:noProof/>
                <w:lang w:val="es-CR" w:eastAsia="es-CR"/>
              </w:rPr>
              <w:t xml:space="preserve">Desde la pantalla que contiene el detalle de la </w:t>
            </w:r>
            <w:r>
              <w:rPr>
                <w:noProof/>
                <w:lang w:val="es-CR" w:eastAsia="es-CR"/>
              </w:rPr>
              <w:t>plantilla</w:t>
            </w:r>
            <w:r w:rsidRPr="00B67D1C">
              <w:rPr>
                <w:noProof/>
                <w:lang w:val="es-CR" w:eastAsia="es-CR"/>
              </w:rPr>
              <w:t xml:space="preserve"> se podrá</w:t>
            </w:r>
            <w:r>
              <w:rPr>
                <w:noProof/>
                <w:lang w:val="es-CR" w:eastAsia="es-CR"/>
              </w:rPr>
              <w:t xml:space="preserve"> proceder a eliminarla</w:t>
            </w:r>
            <w:r w:rsidRPr="00B67D1C">
              <w:rPr>
                <w:noProof/>
                <w:lang w:val="es-CR" w:eastAsia="es-CR"/>
              </w:rPr>
              <w:t xml:space="preserve"> mediante un botón “Eliminar” y el sistema debe de mostrar un mensaje de confirmación </w:t>
            </w:r>
            <w:r w:rsidR="00AE3145">
              <w:rPr>
                <w:noProof/>
                <w:lang w:val="es-CR" w:eastAsia="es-CR"/>
              </w:rPr>
              <w:t>previo a dicha eliminación.</w:t>
            </w:r>
          </w:p>
          <w:p w:rsidR="00D87091" w:rsidRDefault="00D87091" w:rsidP="00D87091">
            <w:pPr>
              <w:rPr>
                <w:noProof/>
                <w:lang w:val="es-CR" w:eastAsia="es-CR"/>
              </w:rPr>
            </w:pPr>
          </w:p>
          <w:p w:rsidR="00D87091" w:rsidRDefault="003809C7" w:rsidP="003809C7">
            <w:pPr>
              <w:jc w:val="center"/>
              <w:rPr>
                <w:noProof/>
                <w:lang w:val="es-CR" w:eastAsia="es-CR"/>
              </w:rPr>
            </w:pPr>
            <w:r>
              <w:rPr>
                <w:noProof/>
                <w:lang w:val="es-CR" w:eastAsia="es-CR"/>
              </w:rPr>
              <w:drawing>
                <wp:inline distT="0" distB="0" distL="0" distR="0" wp14:anchorId="74B1322B" wp14:editId="1431F236">
                  <wp:extent cx="3495675" cy="10572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95675" cy="1057275"/>
                          </a:xfrm>
                          <a:prstGeom prst="rect">
                            <a:avLst/>
                          </a:prstGeom>
                        </pic:spPr>
                      </pic:pic>
                    </a:graphicData>
                  </a:graphic>
                </wp:inline>
              </w:drawing>
            </w:r>
          </w:p>
          <w:p w:rsidR="00D87091" w:rsidRDefault="00D87091" w:rsidP="00891D57">
            <w:pPr>
              <w:ind w:left="1440" w:hanging="66"/>
              <w:rPr>
                <w:noProof/>
                <w:lang w:val="es-CR" w:eastAsia="es-CR"/>
              </w:rPr>
            </w:pPr>
          </w:p>
          <w:p w:rsidR="00D87091" w:rsidRDefault="00D87091" w:rsidP="00891D57">
            <w:pPr>
              <w:ind w:left="1440" w:hanging="66"/>
              <w:rPr>
                <w:noProof/>
                <w:lang w:val="es-CR" w:eastAsia="es-CR"/>
              </w:rPr>
            </w:pPr>
          </w:p>
          <w:p w:rsidR="00D87091" w:rsidRDefault="00D87091" w:rsidP="00891D57">
            <w:pPr>
              <w:ind w:left="1440" w:hanging="66"/>
              <w:rPr>
                <w:noProof/>
                <w:lang w:val="es-CR" w:eastAsia="es-CR"/>
              </w:rPr>
            </w:pPr>
          </w:p>
          <w:p w:rsidR="003809C7" w:rsidRDefault="003809C7" w:rsidP="003809C7">
            <w:pPr>
              <w:ind w:left="360"/>
              <w:rPr>
                <w:noProof/>
                <w:lang w:val="es-CR" w:eastAsia="es-CR"/>
              </w:rPr>
            </w:pPr>
            <w:r>
              <w:rPr>
                <w:rStyle w:val="Textoennegrita"/>
              </w:rPr>
              <w:t xml:space="preserve">Adicionalmente, </w:t>
            </w:r>
            <w:r>
              <w:rPr>
                <w:noProof/>
                <w:lang w:val="es-CR" w:eastAsia="es-CR"/>
              </w:rPr>
              <w:t>d</w:t>
            </w:r>
            <w:r w:rsidRPr="00B67D1C">
              <w:rPr>
                <w:noProof/>
                <w:lang w:val="es-CR" w:eastAsia="es-CR"/>
              </w:rPr>
              <w:t xml:space="preserve">esde la pantalla que contiene el detalle de la </w:t>
            </w:r>
            <w:r>
              <w:rPr>
                <w:noProof/>
                <w:lang w:val="es-CR" w:eastAsia="es-CR"/>
              </w:rPr>
              <w:lastRenderedPageBreak/>
              <w:t>plantilla, se podrá ejecutar una nueva</w:t>
            </w:r>
            <w:r w:rsidR="009218D1">
              <w:rPr>
                <w:noProof/>
                <w:lang w:val="es-CR" w:eastAsia="es-CR"/>
              </w:rPr>
              <w:t xml:space="preserve"> orden</w:t>
            </w:r>
            <w:r>
              <w:rPr>
                <w:noProof/>
                <w:lang w:val="es-CR" w:eastAsia="es-CR"/>
              </w:rPr>
              <w:t xml:space="preserve">.  Deberá mostrarse un mensaje de verificación.  </w:t>
            </w:r>
          </w:p>
          <w:p w:rsidR="003809C7" w:rsidRDefault="003809C7" w:rsidP="003809C7">
            <w:pPr>
              <w:ind w:left="360"/>
              <w:rPr>
                <w:noProof/>
                <w:lang w:val="es-CR" w:eastAsia="es-CR"/>
              </w:rPr>
            </w:pPr>
          </w:p>
          <w:p w:rsidR="003809C7" w:rsidRDefault="003809C7" w:rsidP="003809C7">
            <w:pPr>
              <w:ind w:left="360"/>
              <w:rPr>
                <w:noProof/>
                <w:lang w:val="es-CR" w:eastAsia="es-CR"/>
              </w:rPr>
            </w:pPr>
          </w:p>
          <w:p w:rsidR="003809C7" w:rsidRDefault="003809C7" w:rsidP="003809C7">
            <w:pPr>
              <w:ind w:left="360"/>
              <w:jc w:val="center"/>
              <w:rPr>
                <w:noProof/>
                <w:lang w:val="es-CR" w:eastAsia="es-CR"/>
              </w:rPr>
            </w:pPr>
            <w:r>
              <w:rPr>
                <w:noProof/>
                <w:lang w:val="es-CR" w:eastAsia="es-CR"/>
              </w:rPr>
              <w:drawing>
                <wp:inline distT="0" distB="0" distL="0" distR="0" wp14:anchorId="7FBD646B" wp14:editId="7B463894">
                  <wp:extent cx="3429000" cy="10191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29000" cy="1019175"/>
                          </a:xfrm>
                          <a:prstGeom prst="rect">
                            <a:avLst/>
                          </a:prstGeom>
                        </pic:spPr>
                      </pic:pic>
                    </a:graphicData>
                  </a:graphic>
                </wp:inline>
              </w:drawing>
            </w:r>
          </w:p>
          <w:p w:rsidR="003809C7" w:rsidRDefault="003809C7" w:rsidP="003809C7">
            <w:pPr>
              <w:ind w:left="360"/>
              <w:rPr>
                <w:noProof/>
                <w:lang w:val="es-CR" w:eastAsia="es-CR"/>
              </w:rPr>
            </w:pPr>
          </w:p>
          <w:p w:rsidR="00AE3145" w:rsidRDefault="003809C7" w:rsidP="00AE3145">
            <w:pPr>
              <w:ind w:left="360"/>
              <w:rPr>
                <w:noProof/>
                <w:lang w:val="es-CR" w:eastAsia="es-CR"/>
              </w:rPr>
            </w:pPr>
            <w:r>
              <w:rPr>
                <w:rStyle w:val="Textoennegrita"/>
              </w:rPr>
              <w:t>Mientras se realiza la ejecución, se mostrará un mensaje de aviso</w:t>
            </w:r>
            <w:r w:rsidR="00AE3145">
              <w:rPr>
                <w:rStyle w:val="Textoennegrita"/>
              </w:rPr>
              <w:t>.</w:t>
            </w:r>
            <w:r w:rsidR="00AE3145" w:rsidRPr="00AE3145">
              <w:rPr>
                <w:noProof/>
                <w:highlight w:val="yellow"/>
                <w:lang w:val="es-CR" w:eastAsia="es-CR"/>
              </w:rPr>
              <w:t xml:space="preserve"> </w:t>
            </w:r>
          </w:p>
          <w:p w:rsidR="003809C7" w:rsidRDefault="003809C7" w:rsidP="00B67D1C">
            <w:pPr>
              <w:ind w:left="447"/>
              <w:rPr>
                <w:rStyle w:val="Textoennegrita"/>
              </w:rPr>
            </w:pPr>
          </w:p>
          <w:p w:rsidR="003809C7" w:rsidRDefault="003809C7" w:rsidP="00B67D1C">
            <w:pPr>
              <w:ind w:left="447"/>
              <w:rPr>
                <w:rStyle w:val="Textoennegrita"/>
              </w:rPr>
            </w:pPr>
          </w:p>
          <w:p w:rsidR="003809C7" w:rsidRDefault="003809C7" w:rsidP="003809C7">
            <w:pPr>
              <w:ind w:left="447"/>
              <w:jc w:val="center"/>
              <w:rPr>
                <w:rStyle w:val="Textoennegrita"/>
              </w:rPr>
            </w:pPr>
            <w:r>
              <w:rPr>
                <w:noProof/>
                <w:lang w:val="es-CR" w:eastAsia="es-CR"/>
              </w:rPr>
              <w:drawing>
                <wp:inline distT="0" distB="0" distL="0" distR="0" wp14:anchorId="5B8AB784" wp14:editId="1FE20A11">
                  <wp:extent cx="3514725" cy="11144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14725" cy="1114425"/>
                          </a:xfrm>
                          <a:prstGeom prst="rect">
                            <a:avLst/>
                          </a:prstGeom>
                        </pic:spPr>
                      </pic:pic>
                    </a:graphicData>
                  </a:graphic>
                </wp:inline>
              </w:drawing>
            </w:r>
          </w:p>
          <w:p w:rsidR="003809C7" w:rsidRDefault="003809C7" w:rsidP="003809C7">
            <w:pPr>
              <w:ind w:left="447"/>
              <w:jc w:val="center"/>
              <w:rPr>
                <w:rStyle w:val="Textoennegrita"/>
              </w:rPr>
            </w:pPr>
          </w:p>
          <w:p w:rsidR="00AE3145" w:rsidRDefault="003809C7" w:rsidP="00AE3145">
            <w:pPr>
              <w:ind w:left="360"/>
              <w:rPr>
                <w:noProof/>
                <w:lang w:val="es-CR" w:eastAsia="es-CR"/>
              </w:rPr>
            </w:pPr>
            <w:r>
              <w:rPr>
                <w:rStyle w:val="Textoennegrita"/>
              </w:rPr>
              <w:t>Al finalizar la ejecución de la orden se deberá reflejar un mensaje con la afirmación de la ejecución</w:t>
            </w:r>
            <w:r w:rsidR="006E6EE4">
              <w:t>, que contenga un link para ver el detalle de la orden</w:t>
            </w:r>
            <w:r w:rsidR="00AF69ED">
              <w:t>.</w:t>
            </w:r>
          </w:p>
          <w:p w:rsidR="003809C7" w:rsidRDefault="003809C7" w:rsidP="003809C7">
            <w:pPr>
              <w:ind w:left="447"/>
              <w:rPr>
                <w:rStyle w:val="Textoennegrita"/>
              </w:rPr>
            </w:pPr>
          </w:p>
          <w:p w:rsidR="003809C7" w:rsidRDefault="003809C7" w:rsidP="003809C7">
            <w:pPr>
              <w:ind w:left="447"/>
              <w:jc w:val="center"/>
              <w:rPr>
                <w:rStyle w:val="Textoennegrita"/>
              </w:rPr>
            </w:pPr>
            <w:r>
              <w:rPr>
                <w:noProof/>
                <w:lang w:val="es-CR" w:eastAsia="es-CR"/>
              </w:rPr>
              <w:drawing>
                <wp:inline distT="0" distB="0" distL="0" distR="0" wp14:anchorId="65C18F4B" wp14:editId="02E65E3F">
                  <wp:extent cx="3429000" cy="1304925"/>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29000" cy="1304925"/>
                          </a:xfrm>
                          <a:prstGeom prst="rect">
                            <a:avLst/>
                          </a:prstGeom>
                        </pic:spPr>
                      </pic:pic>
                    </a:graphicData>
                  </a:graphic>
                </wp:inline>
              </w:drawing>
            </w:r>
          </w:p>
          <w:p w:rsidR="003809C7" w:rsidRDefault="003809C7" w:rsidP="003809C7">
            <w:pPr>
              <w:ind w:left="447"/>
              <w:rPr>
                <w:rStyle w:val="Textoennegrita"/>
              </w:rPr>
            </w:pPr>
          </w:p>
          <w:p w:rsidR="003809C7" w:rsidRDefault="003809C7" w:rsidP="003809C7">
            <w:pPr>
              <w:ind w:left="447"/>
              <w:rPr>
                <w:rStyle w:val="Textoennegrita"/>
              </w:rPr>
            </w:pPr>
          </w:p>
          <w:p w:rsidR="003809C7" w:rsidRDefault="003809C7" w:rsidP="003809C7">
            <w:pPr>
              <w:ind w:left="447"/>
              <w:rPr>
                <w:rStyle w:val="Textoennegrita"/>
              </w:rPr>
            </w:pPr>
          </w:p>
          <w:p w:rsidR="00AE3145" w:rsidRPr="00AE3145" w:rsidRDefault="003809C7" w:rsidP="00AE3145">
            <w:pPr>
              <w:ind w:left="447"/>
              <w:rPr>
                <w:rStyle w:val="Textoennegrita"/>
              </w:rPr>
            </w:pPr>
            <w:r>
              <w:rPr>
                <w:rStyle w:val="Textoennegrita"/>
              </w:rPr>
              <w:t>En caso de que exista un error en la ejecución el sistema lo deberá indicar mediante un mensaje</w:t>
            </w:r>
            <w:r w:rsidR="00AE3145">
              <w:rPr>
                <w:rStyle w:val="Textoennegrita"/>
              </w:rPr>
              <w:t>, que además especifique dónde está el error,</w:t>
            </w:r>
            <w:r w:rsidR="00AE3145" w:rsidRPr="00AE3145">
              <w:rPr>
                <w:rStyle w:val="Textoennegrita"/>
              </w:rPr>
              <w:t xml:space="preserve"> mostrando un ID y el Título de la excepción.</w:t>
            </w:r>
          </w:p>
          <w:p w:rsidR="003809C7" w:rsidRDefault="003809C7" w:rsidP="003809C7">
            <w:pPr>
              <w:ind w:left="447"/>
              <w:rPr>
                <w:rStyle w:val="Textoennegrita"/>
              </w:rPr>
            </w:pPr>
          </w:p>
          <w:p w:rsidR="003809C7" w:rsidRDefault="003809C7" w:rsidP="003809C7">
            <w:pPr>
              <w:ind w:left="447"/>
              <w:jc w:val="center"/>
              <w:rPr>
                <w:rStyle w:val="Textoennegrita"/>
              </w:rPr>
            </w:pPr>
            <w:r>
              <w:rPr>
                <w:noProof/>
                <w:lang w:val="es-CR" w:eastAsia="es-CR"/>
              </w:rPr>
              <w:lastRenderedPageBreak/>
              <w:drawing>
                <wp:inline distT="0" distB="0" distL="0" distR="0" wp14:anchorId="43759A58" wp14:editId="7FCE5393">
                  <wp:extent cx="3476625" cy="142875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76625" cy="1428750"/>
                          </a:xfrm>
                          <a:prstGeom prst="rect">
                            <a:avLst/>
                          </a:prstGeom>
                        </pic:spPr>
                      </pic:pic>
                    </a:graphicData>
                  </a:graphic>
                </wp:inline>
              </w:drawing>
            </w:r>
          </w:p>
          <w:p w:rsidR="003809C7" w:rsidRDefault="003809C7" w:rsidP="00B67D1C">
            <w:pPr>
              <w:ind w:left="447"/>
              <w:rPr>
                <w:rStyle w:val="Textoennegrita"/>
              </w:rPr>
            </w:pPr>
          </w:p>
          <w:p w:rsidR="003809C7" w:rsidRDefault="003809C7" w:rsidP="00B67D1C">
            <w:pPr>
              <w:ind w:left="447"/>
              <w:rPr>
                <w:rStyle w:val="Textoennegrita"/>
              </w:rPr>
            </w:pPr>
          </w:p>
          <w:p w:rsidR="003809C7" w:rsidRDefault="003809C7" w:rsidP="00B67D1C">
            <w:pPr>
              <w:ind w:left="447"/>
              <w:rPr>
                <w:rStyle w:val="Textoennegrita"/>
              </w:rPr>
            </w:pPr>
            <w:r>
              <w:rPr>
                <w:rStyle w:val="Textoennegrita"/>
              </w:rPr>
              <w:t>El sistema dispondrá de un botón Guardar, para que una vez que el usuario haya modificado las variables que desea, pueda guardar la plantilla.  Deberá mostrarse un mensaje de confirmación:</w:t>
            </w:r>
          </w:p>
          <w:p w:rsidR="003809C7" w:rsidRDefault="003809C7" w:rsidP="00B67D1C">
            <w:pPr>
              <w:ind w:left="447"/>
              <w:rPr>
                <w:rStyle w:val="Textoennegrita"/>
              </w:rPr>
            </w:pPr>
          </w:p>
          <w:p w:rsidR="003809C7" w:rsidRDefault="003809C7" w:rsidP="003809C7">
            <w:pPr>
              <w:ind w:left="447"/>
              <w:jc w:val="center"/>
              <w:rPr>
                <w:rStyle w:val="Textoennegrita"/>
              </w:rPr>
            </w:pPr>
            <w:r>
              <w:rPr>
                <w:noProof/>
                <w:lang w:val="es-CR" w:eastAsia="es-CR"/>
              </w:rPr>
              <w:drawing>
                <wp:inline distT="0" distB="0" distL="0" distR="0" wp14:anchorId="22D615DC" wp14:editId="56E01D61">
                  <wp:extent cx="3457575" cy="1076325"/>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457575" cy="1076325"/>
                          </a:xfrm>
                          <a:prstGeom prst="rect">
                            <a:avLst/>
                          </a:prstGeom>
                        </pic:spPr>
                      </pic:pic>
                    </a:graphicData>
                  </a:graphic>
                </wp:inline>
              </w:drawing>
            </w:r>
          </w:p>
          <w:p w:rsidR="003809C7" w:rsidRDefault="003809C7" w:rsidP="00B67D1C">
            <w:pPr>
              <w:ind w:left="447"/>
              <w:rPr>
                <w:rStyle w:val="Textoennegrita"/>
              </w:rPr>
            </w:pPr>
          </w:p>
          <w:p w:rsidR="003809C7" w:rsidRDefault="003809C7" w:rsidP="00B67D1C">
            <w:pPr>
              <w:ind w:left="447"/>
              <w:rPr>
                <w:rStyle w:val="Textoennegrita"/>
              </w:rPr>
            </w:pPr>
          </w:p>
          <w:p w:rsidR="003809C7" w:rsidRDefault="003809C7" w:rsidP="00B67D1C">
            <w:pPr>
              <w:ind w:left="447"/>
              <w:rPr>
                <w:rStyle w:val="Textoennegrita"/>
              </w:rPr>
            </w:pPr>
          </w:p>
          <w:p w:rsidR="003809C7" w:rsidRDefault="00BE1198" w:rsidP="00B67D1C">
            <w:pPr>
              <w:ind w:left="447"/>
              <w:rPr>
                <w:rStyle w:val="Textoennegrita"/>
              </w:rPr>
            </w:pPr>
            <w:r w:rsidRPr="00B67D1C">
              <w:rPr>
                <w:rStyle w:val="Textoennegrita"/>
              </w:rPr>
              <w:t>Además</w:t>
            </w:r>
            <w:r w:rsidR="003809C7">
              <w:rPr>
                <w:rStyle w:val="Textoennegrita"/>
              </w:rPr>
              <w:t xml:space="preserve"> deberá haber un botón de cerrar, antes de salir el sistema deberá validar si hay o no cambios, si no hay cambios se procede a a cerrar y salir a la pantalla anterior, en caso de que hayan variaciones el sistema deberá consultar si desea salir sin guardar cambios mediante un mensaje:</w:t>
            </w:r>
          </w:p>
          <w:p w:rsidR="003809C7" w:rsidRDefault="003809C7" w:rsidP="00B67D1C">
            <w:pPr>
              <w:ind w:left="447"/>
              <w:rPr>
                <w:rStyle w:val="Textoennegrita"/>
              </w:rPr>
            </w:pPr>
          </w:p>
          <w:p w:rsidR="003809C7" w:rsidRDefault="003809C7" w:rsidP="003809C7">
            <w:pPr>
              <w:ind w:left="447"/>
              <w:jc w:val="center"/>
              <w:rPr>
                <w:rStyle w:val="Textoennegrita"/>
              </w:rPr>
            </w:pPr>
            <w:r>
              <w:rPr>
                <w:noProof/>
                <w:lang w:val="es-CR" w:eastAsia="es-CR"/>
              </w:rPr>
              <w:drawing>
                <wp:inline distT="0" distB="0" distL="0" distR="0" wp14:anchorId="4AC0BAD2" wp14:editId="50828612">
                  <wp:extent cx="3448050" cy="1057275"/>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448050" cy="1057275"/>
                          </a:xfrm>
                          <a:prstGeom prst="rect">
                            <a:avLst/>
                          </a:prstGeom>
                        </pic:spPr>
                      </pic:pic>
                    </a:graphicData>
                  </a:graphic>
                </wp:inline>
              </w:drawing>
            </w:r>
          </w:p>
          <w:p w:rsidR="003809C7" w:rsidRDefault="003809C7" w:rsidP="00B67D1C">
            <w:pPr>
              <w:ind w:left="447"/>
              <w:rPr>
                <w:rStyle w:val="Textoennegrita"/>
              </w:rPr>
            </w:pPr>
          </w:p>
          <w:p w:rsidR="003809C7" w:rsidRDefault="003809C7" w:rsidP="00B67D1C">
            <w:pPr>
              <w:ind w:left="447"/>
              <w:rPr>
                <w:rStyle w:val="Textoennegrita"/>
              </w:rPr>
            </w:pPr>
          </w:p>
          <w:p w:rsidR="003809C7" w:rsidRDefault="003809C7" w:rsidP="00B67D1C">
            <w:pPr>
              <w:ind w:left="447"/>
              <w:rPr>
                <w:rStyle w:val="Textoennegrita"/>
              </w:rPr>
            </w:pPr>
          </w:p>
          <w:p w:rsidR="00BE1198" w:rsidRPr="006E6EE4" w:rsidRDefault="00AF15B0" w:rsidP="00AD76D8">
            <w:pPr>
              <w:pStyle w:val="Prrafodelista"/>
              <w:numPr>
                <w:ilvl w:val="0"/>
                <w:numId w:val="14"/>
              </w:numPr>
              <w:rPr>
                <w:noProof/>
                <w:lang w:val="es-CR" w:eastAsia="es-CR"/>
              </w:rPr>
            </w:pPr>
            <w:r w:rsidRPr="006E6EE4">
              <w:rPr>
                <w:noProof/>
                <w:lang w:val="es-CR" w:eastAsia="es-CR"/>
              </w:rPr>
              <w:t xml:space="preserve">El sistema deberá permitir elegir ver la cantidad de plantillas por </w:t>
            </w:r>
            <w:r w:rsidR="00431795" w:rsidRPr="006E6EE4">
              <w:rPr>
                <w:noProof/>
                <w:lang w:val="es-CR" w:eastAsia="es-CR"/>
              </w:rPr>
              <w:t>pági</w:t>
            </w:r>
            <w:r w:rsidRPr="006E6EE4">
              <w:rPr>
                <w:noProof/>
                <w:lang w:val="es-CR" w:eastAsia="es-CR"/>
              </w:rPr>
              <w:t>na, hasta un máximo de 50.</w:t>
            </w:r>
          </w:p>
          <w:p w:rsidR="00AF15B0" w:rsidRDefault="00AF15B0" w:rsidP="00B67D1C">
            <w:pPr>
              <w:ind w:left="447"/>
              <w:rPr>
                <w:noProof/>
                <w:lang w:val="es-CR" w:eastAsia="es-CR"/>
              </w:rPr>
            </w:pPr>
          </w:p>
          <w:p w:rsidR="00AF15B0" w:rsidRDefault="00AF15B0" w:rsidP="00B67D1C">
            <w:pPr>
              <w:ind w:left="447"/>
              <w:rPr>
                <w:noProof/>
                <w:lang w:val="es-CR" w:eastAsia="es-CR"/>
              </w:rPr>
            </w:pPr>
            <w:r>
              <w:rPr>
                <w:noProof/>
                <w:lang w:val="es-CR" w:eastAsia="es-CR"/>
              </w:rPr>
              <w:lastRenderedPageBreak/>
              <w:drawing>
                <wp:inline distT="0" distB="0" distL="0" distR="0" wp14:anchorId="7AE61D06" wp14:editId="68F47513">
                  <wp:extent cx="4829175" cy="1152525"/>
                  <wp:effectExtent l="0" t="0" r="9525"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29175" cy="1152525"/>
                          </a:xfrm>
                          <a:prstGeom prst="rect">
                            <a:avLst/>
                          </a:prstGeom>
                        </pic:spPr>
                      </pic:pic>
                    </a:graphicData>
                  </a:graphic>
                </wp:inline>
              </w:drawing>
            </w:r>
          </w:p>
          <w:p w:rsidR="00AF15B0" w:rsidRDefault="00AF15B0" w:rsidP="00B67D1C">
            <w:pPr>
              <w:ind w:left="447"/>
              <w:rPr>
                <w:noProof/>
                <w:lang w:val="es-CR" w:eastAsia="es-CR"/>
              </w:rPr>
            </w:pPr>
          </w:p>
          <w:p w:rsidR="007A2F7A" w:rsidRPr="00D015DD" w:rsidRDefault="006E6EE4" w:rsidP="00AD76D8">
            <w:pPr>
              <w:ind w:left="360"/>
              <w:rPr>
                <w:rFonts w:ascii="Arial" w:hAnsi="Arial" w:cs="Arial"/>
                <w:lang w:val="es-CR"/>
              </w:rPr>
            </w:pPr>
            <w:r w:rsidRPr="00D015DD">
              <w:rPr>
                <w:rFonts w:ascii="Arial" w:hAnsi="Arial" w:cs="Arial"/>
                <w:lang w:val="es-CR"/>
              </w:rPr>
              <w:t xml:space="preserve">5.  </w:t>
            </w:r>
            <w:r w:rsidR="007A2F7A" w:rsidRPr="00D015DD">
              <w:rPr>
                <w:rFonts w:ascii="Arial" w:hAnsi="Arial" w:cs="Arial"/>
                <w:lang w:val="es-CR"/>
              </w:rPr>
              <w:t xml:space="preserve">El sistema permitirá hacer una búsqueda de plantillas. Para ello contará con una caja de texto en donde el usuario podrá ingresar palabras clave, de modo que con esto el sistema pueda facilitar la ubicación al usuario. </w:t>
            </w:r>
          </w:p>
          <w:p w:rsidR="00AF15B0" w:rsidRPr="00D015DD" w:rsidRDefault="007A2F7A" w:rsidP="00B67D1C">
            <w:pPr>
              <w:ind w:left="447"/>
              <w:rPr>
                <w:noProof/>
                <w:lang w:val="es-CR" w:eastAsia="es-CR"/>
              </w:rPr>
            </w:pPr>
            <w:r w:rsidRPr="00D015DD">
              <w:rPr>
                <w:noProof/>
                <w:lang w:val="es-CR" w:eastAsia="es-CR"/>
              </w:rPr>
              <w:drawing>
                <wp:inline distT="0" distB="0" distL="0" distR="0" wp14:anchorId="155498D0" wp14:editId="69771C95">
                  <wp:extent cx="4292600" cy="1134165"/>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310789" cy="1138971"/>
                          </a:xfrm>
                          <a:prstGeom prst="rect">
                            <a:avLst/>
                          </a:prstGeom>
                        </pic:spPr>
                      </pic:pic>
                    </a:graphicData>
                  </a:graphic>
                </wp:inline>
              </w:drawing>
            </w:r>
          </w:p>
          <w:p w:rsidR="00AF15B0" w:rsidRPr="007A2F7A" w:rsidRDefault="00AF15B0" w:rsidP="007A2F7A">
            <w:pPr>
              <w:ind w:left="447"/>
              <w:jc w:val="right"/>
              <w:rPr>
                <w:noProof/>
                <w:highlight w:val="yellow"/>
                <w:lang w:val="es-CR" w:eastAsia="es-CR"/>
              </w:rPr>
            </w:pPr>
          </w:p>
          <w:p w:rsidR="00630002" w:rsidRDefault="00630002" w:rsidP="00BC123C">
            <w:pPr>
              <w:rPr>
                <w:rFonts w:ascii="Arial" w:hAnsi="Arial" w:cs="Arial"/>
                <w:sz w:val="18"/>
                <w:szCs w:val="18"/>
              </w:rPr>
            </w:pPr>
          </w:p>
          <w:p w:rsidR="00630002" w:rsidRPr="00BC123C" w:rsidRDefault="00630002" w:rsidP="00BC123C">
            <w:pPr>
              <w:rPr>
                <w:rFonts w:ascii="Arial" w:hAnsi="Arial" w:cs="Arial"/>
                <w:sz w:val="18"/>
                <w:szCs w:val="18"/>
              </w:rPr>
            </w:pPr>
          </w:p>
        </w:tc>
      </w:tr>
      <w:tr w:rsidR="00513507" w:rsidRPr="008E3DB5" w:rsidTr="002F71BD">
        <w:trPr>
          <w:jc w:val="center"/>
        </w:trPr>
        <w:tc>
          <w:tcPr>
            <w:tcW w:w="9045" w:type="dxa"/>
            <w:shd w:val="clear" w:color="auto" w:fill="333399"/>
          </w:tcPr>
          <w:p w:rsidR="00513507" w:rsidRPr="008E3DB5" w:rsidRDefault="00513507" w:rsidP="00C36873">
            <w:pPr>
              <w:ind w:left="1440"/>
              <w:rPr>
                <w:rFonts w:ascii="Arial" w:hAnsi="Arial" w:cs="Arial"/>
                <w:b/>
                <w:bCs/>
                <w:color w:val="FFFFFF"/>
                <w:lang w:val="es-CR"/>
              </w:rPr>
            </w:pPr>
          </w:p>
        </w:tc>
      </w:tr>
    </w:tbl>
    <w:p w:rsidR="00A704F8" w:rsidRDefault="00A704F8" w:rsidP="00C00735">
      <w:pPr>
        <w:rPr>
          <w:rFonts w:ascii="Arial" w:hAnsi="Arial" w:cs="Arial"/>
          <w:b/>
          <w:bCs/>
          <w:color w:val="FFFFFF"/>
          <w:lang w:val="es-CR"/>
        </w:rPr>
      </w:pPr>
    </w:p>
    <w:p w:rsidR="00AE3145" w:rsidRDefault="00C00735" w:rsidP="00C00735">
      <w:r>
        <w:t xml:space="preserve"> </w:t>
      </w:r>
    </w:p>
    <w:tbl>
      <w:tblPr>
        <w:tblW w:w="904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9045"/>
      </w:tblGrid>
      <w:tr w:rsidR="00AE3145" w:rsidRPr="008E3DB5" w:rsidTr="00713F00">
        <w:trPr>
          <w:jc w:val="center"/>
        </w:trPr>
        <w:tc>
          <w:tcPr>
            <w:tcW w:w="9045" w:type="dxa"/>
            <w:shd w:val="clear" w:color="auto" w:fill="333399"/>
          </w:tcPr>
          <w:p w:rsidR="00AE3145" w:rsidRPr="00E52459" w:rsidRDefault="00AE3145" w:rsidP="00713F00">
            <w:pPr>
              <w:pStyle w:val="Ttulo2"/>
              <w:rPr>
                <w:color w:val="FFFFFF" w:themeColor="background1"/>
                <w:lang w:val="es-CR"/>
              </w:rPr>
            </w:pPr>
            <w:r>
              <w:rPr>
                <w:color w:val="FFFFFF" w:themeColor="background1"/>
              </w:rPr>
              <w:t xml:space="preserve">Todas las </w:t>
            </w:r>
            <w:r w:rsidR="007A2F7A">
              <w:rPr>
                <w:color w:val="FFFFFF" w:themeColor="background1"/>
              </w:rPr>
              <w:t>plantillas</w:t>
            </w:r>
          </w:p>
        </w:tc>
      </w:tr>
      <w:tr w:rsidR="00AE3145" w:rsidRPr="008E3DB5" w:rsidTr="00713F00">
        <w:trPr>
          <w:jc w:val="center"/>
        </w:trPr>
        <w:tc>
          <w:tcPr>
            <w:tcW w:w="9045" w:type="dxa"/>
            <w:shd w:val="clear" w:color="auto" w:fill="99CCFF"/>
          </w:tcPr>
          <w:p w:rsidR="00AE3145" w:rsidRPr="008E3DB5" w:rsidRDefault="00AE3145" w:rsidP="00713F00">
            <w:pPr>
              <w:rPr>
                <w:rFonts w:ascii="Arial" w:hAnsi="Arial" w:cs="Arial"/>
                <w:b/>
                <w:bCs/>
                <w:lang w:val="es-CR"/>
              </w:rPr>
            </w:pPr>
            <w:r w:rsidRPr="008E3DB5">
              <w:rPr>
                <w:rFonts w:ascii="Arial" w:hAnsi="Arial" w:cs="Arial"/>
                <w:b/>
                <w:bCs/>
                <w:lang w:val="es-CR"/>
              </w:rPr>
              <w:t>Des</w:t>
            </w:r>
            <w:r w:rsidRPr="008E3DB5">
              <w:rPr>
                <w:rFonts w:ascii="Arial" w:hAnsi="Arial" w:cs="Arial"/>
                <w:b/>
                <w:bCs/>
                <w:shd w:val="clear" w:color="auto" w:fill="99CCFF"/>
                <w:lang w:val="es-CR"/>
              </w:rPr>
              <w:t>cripción</w:t>
            </w:r>
          </w:p>
        </w:tc>
      </w:tr>
      <w:tr w:rsidR="00AE3145" w:rsidRPr="008E3DB5" w:rsidTr="00713F00">
        <w:trPr>
          <w:jc w:val="center"/>
        </w:trPr>
        <w:tc>
          <w:tcPr>
            <w:tcW w:w="9045" w:type="dxa"/>
          </w:tcPr>
          <w:p w:rsidR="00AE3145" w:rsidRDefault="00AE3145" w:rsidP="00713F00">
            <w:pPr>
              <w:rPr>
                <w:noProof/>
                <w:lang w:val="es-CR" w:eastAsia="es-CR"/>
              </w:rPr>
            </w:pPr>
            <w:r>
              <w:rPr>
                <w:noProof/>
                <w:lang w:val="es-CR" w:eastAsia="es-CR"/>
              </w:rPr>
              <w:t>En el menú “Plantillas”, en la opción “Todas las plantillas” el usuario podrá ver todas las plantillas que se han realizado</w:t>
            </w:r>
            <w:r w:rsidR="006E6EE4">
              <w:rPr>
                <w:noProof/>
                <w:lang w:val="es-CR" w:eastAsia="es-CR"/>
              </w:rPr>
              <w:t>, in</w:t>
            </w:r>
            <w:r w:rsidR="00AD76D8">
              <w:rPr>
                <w:noProof/>
                <w:lang w:val="es-CR" w:eastAsia="es-CR"/>
              </w:rPr>
              <w:t>cl</w:t>
            </w:r>
            <w:r w:rsidR="006E6EE4">
              <w:rPr>
                <w:noProof/>
                <w:lang w:val="es-CR" w:eastAsia="es-CR"/>
              </w:rPr>
              <w:t>uyendo las de otros usuarios</w:t>
            </w:r>
            <w:r>
              <w:rPr>
                <w:noProof/>
                <w:lang w:val="es-CR" w:eastAsia="es-CR"/>
              </w:rPr>
              <w:t>. Se mostrará un listado con el siguiente detalle:</w:t>
            </w:r>
          </w:p>
          <w:p w:rsidR="00AE3145" w:rsidRPr="00D05F5A" w:rsidRDefault="00AE3145" w:rsidP="00AF15B0">
            <w:pPr>
              <w:pStyle w:val="Prrafodelista"/>
              <w:numPr>
                <w:ilvl w:val="0"/>
                <w:numId w:val="18"/>
              </w:numPr>
              <w:rPr>
                <w:rStyle w:val="Textoennegrita"/>
              </w:rPr>
            </w:pPr>
            <w:r w:rsidRPr="00D05F5A">
              <w:rPr>
                <w:rStyle w:val="Textoennegrita"/>
              </w:rPr>
              <w:t xml:space="preserve">ID: Una identificación de la </w:t>
            </w:r>
            <w:r>
              <w:rPr>
                <w:rStyle w:val="Textoennegrita"/>
              </w:rPr>
              <w:t>plantilla</w:t>
            </w:r>
          </w:p>
          <w:p w:rsidR="00AE3145" w:rsidRPr="00D05F5A" w:rsidRDefault="00AE3145" w:rsidP="00AF15B0">
            <w:pPr>
              <w:pStyle w:val="Prrafodelista"/>
              <w:numPr>
                <w:ilvl w:val="0"/>
                <w:numId w:val="18"/>
              </w:numPr>
              <w:rPr>
                <w:rStyle w:val="Textoennegrita"/>
              </w:rPr>
            </w:pPr>
            <w:r w:rsidRPr="00D05F5A">
              <w:rPr>
                <w:rStyle w:val="Textoennegrita"/>
              </w:rPr>
              <w:t xml:space="preserve">Título: Título de cada una de las </w:t>
            </w:r>
            <w:r>
              <w:rPr>
                <w:rStyle w:val="Textoennegrita"/>
              </w:rPr>
              <w:t>plantillas</w:t>
            </w:r>
            <w:r w:rsidRPr="00D05F5A">
              <w:rPr>
                <w:rStyle w:val="Textoennegrita"/>
              </w:rPr>
              <w:t xml:space="preserve"> realizadas por el usuario</w:t>
            </w:r>
          </w:p>
          <w:p w:rsidR="00AE3145" w:rsidRDefault="00AE3145" w:rsidP="00AF15B0">
            <w:pPr>
              <w:pStyle w:val="Prrafodelista"/>
              <w:numPr>
                <w:ilvl w:val="0"/>
                <w:numId w:val="18"/>
              </w:numPr>
              <w:rPr>
                <w:rStyle w:val="Textoennegrita"/>
              </w:rPr>
            </w:pPr>
            <w:r w:rsidRPr="00D05F5A">
              <w:rPr>
                <w:rStyle w:val="Textoennegrita"/>
              </w:rPr>
              <w:t>Tipo: Corresponde al tipo de reporte que el usuario solicitó (Pasivos, Pasivos y Activos, Efectivo, Backtesting)</w:t>
            </w:r>
          </w:p>
          <w:p w:rsidR="00AE3145" w:rsidRPr="00D05F5A" w:rsidRDefault="00AE3145" w:rsidP="00AF15B0">
            <w:pPr>
              <w:pStyle w:val="Prrafodelista"/>
              <w:numPr>
                <w:ilvl w:val="0"/>
                <w:numId w:val="18"/>
              </w:numPr>
              <w:rPr>
                <w:rStyle w:val="Textoennegrita"/>
              </w:rPr>
            </w:pPr>
            <w:r>
              <w:rPr>
                <w:rStyle w:val="Textoennegrita"/>
              </w:rPr>
              <w:t>Us</w:t>
            </w:r>
            <w:r w:rsidR="006E6EE4">
              <w:rPr>
                <w:rStyle w:val="Textoennegrita"/>
              </w:rPr>
              <w:t>ua</w:t>
            </w:r>
            <w:r>
              <w:rPr>
                <w:rStyle w:val="Textoennegrita"/>
              </w:rPr>
              <w:t>rio:  Nombre del usuario que la creó.</w:t>
            </w:r>
          </w:p>
          <w:p w:rsidR="00AE3145" w:rsidRPr="00AF15B0" w:rsidRDefault="00AE3145" w:rsidP="00AF15B0">
            <w:pPr>
              <w:pStyle w:val="Prrafodelista"/>
              <w:numPr>
                <w:ilvl w:val="0"/>
                <w:numId w:val="18"/>
              </w:numPr>
              <w:rPr>
                <w:rStyle w:val="Textoennegrita"/>
              </w:rPr>
            </w:pPr>
            <w:r w:rsidRPr="00D05F5A">
              <w:rPr>
                <w:rStyle w:val="Textoennegrita"/>
              </w:rPr>
              <w:t xml:space="preserve">Fecha de </w:t>
            </w:r>
            <w:r>
              <w:rPr>
                <w:rStyle w:val="Textoennegrita"/>
              </w:rPr>
              <w:t xml:space="preserve">Modificación:  </w:t>
            </w:r>
            <w:r w:rsidR="00AF15B0" w:rsidRPr="00AF15B0">
              <w:rPr>
                <w:rStyle w:val="Textoennegrita"/>
              </w:rPr>
              <w:t>Corresponde a la fecha en que se generó por última vez.</w:t>
            </w:r>
          </w:p>
          <w:p w:rsidR="00AE3145" w:rsidRDefault="00AE3145" w:rsidP="00713F00">
            <w:pPr>
              <w:pStyle w:val="Prrafodelista"/>
              <w:ind w:left="720"/>
              <w:rPr>
                <w:rStyle w:val="Textoennegrita"/>
              </w:rPr>
            </w:pPr>
          </w:p>
          <w:p w:rsidR="00AE3145" w:rsidRPr="00B32DAB" w:rsidRDefault="00AF15B0" w:rsidP="00AF15B0">
            <w:pPr>
              <w:ind w:left="1080"/>
              <w:jc w:val="both"/>
              <w:rPr>
                <w:noProof/>
                <w:lang w:val="es-CR" w:eastAsia="es-CR"/>
              </w:rPr>
            </w:pPr>
            <w:r>
              <w:rPr>
                <w:noProof/>
                <w:lang w:val="es-CR" w:eastAsia="es-CR"/>
              </w:rPr>
              <w:lastRenderedPageBreak/>
              <w:drawing>
                <wp:inline distT="0" distB="0" distL="0" distR="0" wp14:anchorId="61DC7459" wp14:editId="49EECB8F">
                  <wp:extent cx="4527592" cy="3035300"/>
                  <wp:effectExtent l="0" t="0" r="635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31416" cy="3037864"/>
                          </a:xfrm>
                          <a:prstGeom prst="rect">
                            <a:avLst/>
                          </a:prstGeom>
                        </pic:spPr>
                      </pic:pic>
                    </a:graphicData>
                  </a:graphic>
                </wp:inline>
              </w:drawing>
            </w:r>
          </w:p>
          <w:p w:rsidR="00AE3145" w:rsidRDefault="00AE3145" w:rsidP="00713F00">
            <w:pPr>
              <w:jc w:val="center"/>
              <w:rPr>
                <w:rFonts w:ascii="Arial" w:hAnsi="Arial" w:cs="Arial"/>
                <w:lang w:val="es-CR"/>
              </w:rPr>
            </w:pPr>
          </w:p>
          <w:p w:rsidR="00AE3145" w:rsidRPr="00C74D61" w:rsidRDefault="00AE3145" w:rsidP="00713F00">
            <w:pPr>
              <w:pStyle w:val="Prrafodelista"/>
              <w:ind w:left="1440"/>
              <w:rPr>
                <w:noProof/>
                <w:highlight w:val="yellow"/>
                <w:lang w:val="es-CR" w:eastAsia="es-CR"/>
              </w:rPr>
            </w:pPr>
          </w:p>
          <w:p w:rsidR="00AE3145" w:rsidRPr="008E3DB5" w:rsidRDefault="00AE3145" w:rsidP="00713F00">
            <w:pPr>
              <w:pStyle w:val="Prrafodelista"/>
              <w:ind w:left="720"/>
              <w:rPr>
                <w:rFonts w:ascii="Arial" w:hAnsi="Arial" w:cs="Arial"/>
                <w:lang w:val="es-CR"/>
              </w:rPr>
            </w:pPr>
          </w:p>
        </w:tc>
      </w:tr>
      <w:tr w:rsidR="00AE3145" w:rsidRPr="008E3DB5" w:rsidTr="00713F00">
        <w:trPr>
          <w:jc w:val="center"/>
        </w:trPr>
        <w:tc>
          <w:tcPr>
            <w:tcW w:w="9045" w:type="dxa"/>
            <w:shd w:val="clear" w:color="auto" w:fill="99CCFF"/>
          </w:tcPr>
          <w:p w:rsidR="00AE3145" w:rsidRPr="008E3DB5" w:rsidRDefault="00AE3145" w:rsidP="00713F00">
            <w:pPr>
              <w:rPr>
                <w:rFonts w:ascii="Arial" w:hAnsi="Arial" w:cs="Arial"/>
                <w:b/>
                <w:bCs/>
                <w:lang w:val="es-CR"/>
              </w:rPr>
            </w:pPr>
            <w:r w:rsidRPr="008E3DB5">
              <w:rPr>
                <w:rFonts w:ascii="Arial" w:hAnsi="Arial" w:cs="Arial"/>
                <w:b/>
                <w:bCs/>
                <w:lang w:val="es-CR"/>
              </w:rPr>
              <w:lastRenderedPageBreak/>
              <w:t>Reglas del negocio</w:t>
            </w:r>
          </w:p>
        </w:tc>
      </w:tr>
      <w:tr w:rsidR="00AE3145" w:rsidRPr="008E3DB5" w:rsidTr="00713F00">
        <w:trPr>
          <w:jc w:val="center"/>
        </w:trPr>
        <w:tc>
          <w:tcPr>
            <w:tcW w:w="9045" w:type="dxa"/>
          </w:tcPr>
          <w:p w:rsidR="00DE6712" w:rsidRDefault="00AE3145" w:rsidP="00DE6712">
            <w:pPr>
              <w:pStyle w:val="Prrafodelista"/>
              <w:numPr>
                <w:ilvl w:val="0"/>
                <w:numId w:val="22"/>
              </w:numPr>
              <w:rPr>
                <w:rStyle w:val="Textoennegrita"/>
              </w:rPr>
            </w:pPr>
            <w:r w:rsidRPr="00B67D1C">
              <w:rPr>
                <w:rStyle w:val="Textoennegrita"/>
              </w:rPr>
              <w:t xml:space="preserve">El sistema deberá permitir que el usuario pueda generar una nueva </w:t>
            </w:r>
            <w:r>
              <w:rPr>
                <w:rStyle w:val="Textoennegrita"/>
              </w:rPr>
              <w:t>plantilla</w:t>
            </w:r>
            <w:r w:rsidRPr="00B67D1C">
              <w:rPr>
                <w:rStyle w:val="Textoennegrita"/>
              </w:rPr>
              <w:t xml:space="preserve"> desde la pantalla “</w:t>
            </w:r>
            <w:r w:rsidR="00AF15B0">
              <w:rPr>
                <w:rStyle w:val="Textoennegrita"/>
              </w:rPr>
              <w:t xml:space="preserve">Todas las </w:t>
            </w:r>
            <w:r>
              <w:rPr>
                <w:rStyle w:val="Textoennegrita"/>
              </w:rPr>
              <w:t>Plantillas</w:t>
            </w:r>
            <w:r w:rsidRPr="00B67D1C">
              <w:rPr>
                <w:rStyle w:val="Textoennegrita"/>
              </w:rPr>
              <w:t xml:space="preserve">”.  Para ello contará con un botón, cuando el usuario haga clic se desplegará en la pantalla el formulario de una </w:t>
            </w:r>
            <w:r w:rsidRPr="00755705">
              <w:rPr>
                <w:rStyle w:val="Textoennegrita"/>
              </w:rPr>
              <w:t>nueva plantilla.</w:t>
            </w:r>
            <w:r w:rsidR="00DE6712" w:rsidRPr="00B67D1C">
              <w:rPr>
                <w:rStyle w:val="Textoennegrita"/>
              </w:rPr>
              <w:t xml:space="preserve"> </w:t>
            </w:r>
          </w:p>
          <w:p w:rsidR="00DE6712" w:rsidRDefault="00DE6712" w:rsidP="00DE6712">
            <w:pPr>
              <w:pStyle w:val="Prrafodelista"/>
              <w:numPr>
                <w:ilvl w:val="0"/>
                <w:numId w:val="22"/>
              </w:numPr>
              <w:rPr>
                <w:rStyle w:val="Textoennegrita"/>
              </w:rPr>
            </w:pPr>
            <w:r w:rsidRPr="00B67D1C">
              <w:rPr>
                <w:rStyle w:val="Textoennegrita"/>
              </w:rPr>
              <w:t xml:space="preserve">El sistema deberá permitir que el usuario pueda ver </w:t>
            </w:r>
            <w:r>
              <w:rPr>
                <w:rStyle w:val="Textoennegrita"/>
              </w:rPr>
              <w:t>“</w:t>
            </w:r>
            <w:r w:rsidRPr="00B67D1C">
              <w:rPr>
                <w:rStyle w:val="Textoennegrita"/>
              </w:rPr>
              <w:t xml:space="preserve">Mis </w:t>
            </w:r>
            <w:r>
              <w:rPr>
                <w:rStyle w:val="Textoennegrita"/>
              </w:rPr>
              <w:t>Plantillas”</w:t>
            </w:r>
            <w:r w:rsidRPr="00B67D1C">
              <w:rPr>
                <w:rStyle w:val="Textoennegrita"/>
              </w:rPr>
              <w:t xml:space="preserve"> del sistema desde la pantalla “todas las </w:t>
            </w:r>
            <w:r>
              <w:rPr>
                <w:rStyle w:val="Textoennegrita"/>
              </w:rPr>
              <w:t>plantillas</w:t>
            </w:r>
            <w:r w:rsidRPr="00B67D1C">
              <w:rPr>
                <w:rStyle w:val="Textoennegrita"/>
              </w:rPr>
              <w:t>”. Para ello contará con un botón, cuando el usuario haga clic se desplegará en la pan</w:t>
            </w:r>
            <w:r>
              <w:rPr>
                <w:rStyle w:val="Textoennegrita"/>
              </w:rPr>
              <w:t>talla todas las plantillas</w:t>
            </w:r>
            <w:r w:rsidRPr="00B67D1C">
              <w:rPr>
                <w:rStyle w:val="Textoennegrita"/>
              </w:rPr>
              <w:t xml:space="preserve"> del sistema.</w:t>
            </w:r>
          </w:p>
          <w:p w:rsidR="00AF69ED" w:rsidRDefault="006E6EE4" w:rsidP="00AD76D8">
            <w:pPr>
              <w:pStyle w:val="Prrafodelista"/>
              <w:numPr>
                <w:ilvl w:val="0"/>
                <w:numId w:val="22"/>
              </w:numPr>
              <w:rPr>
                <w:rStyle w:val="Textoennegrita"/>
              </w:rPr>
            </w:pPr>
            <w:r>
              <w:rPr>
                <w:rStyle w:val="Textoennegrita"/>
              </w:rPr>
              <w:t xml:space="preserve">El sistema debe de permitir </w:t>
            </w:r>
            <w:r w:rsidR="00AF69ED">
              <w:rPr>
                <w:rStyle w:val="Textoennegrita"/>
              </w:rPr>
              <w:t>eliminar plantillas desde la pantalla “Todas las plantillas” siempre que el</w:t>
            </w:r>
            <w:r w:rsidR="00AD76D8">
              <w:rPr>
                <w:rStyle w:val="Textoennegrita"/>
              </w:rPr>
              <w:t xml:space="preserve"> usuario </w:t>
            </w:r>
            <w:r w:rsidR="00AF69ED">
              <w:rPr>
                <w:rStyle w:val="Textoennegrita"/>
              </w:rPr>
              <w:t>cuente con</w:t>
            </w:r>
            <w:r w:rsidR="00AD76D8">
              <w:rPr>
                <w:rStyle w:val="Textoennegrita"/>
              </w:rPr>
              <w:t xml:space="preserve"> privilegios </w:t>
            </w:r>
            <w:r w:rsidR="00AF69ED">
              <w:rPr>
                <w:rStyle w:val="Textoennegrita"/>
              </w:rPr>
              <w:t xml:space="preserve">para poder </w:t>
            </w:r>
            <w:r w:rsidR="00AD76D8" w:rsidRPr="00AD76D8">
              <w:rPr>
                <w:rStyle w:val="Textoennegrita"/>
              </w:rPr>
              <w:t>elimina</w:t>
            </w:r>
            <w:r w:rsidR="00AF69ED">
              <w:rPr>
                <w:rStyle w:val="Textoennegrita"/>
              </w:rPr>
              <w:t>r una Plantilla de otro usuario.</w:t>
            </w:r>
          </w:p>
          <w:p w:rsidR="00AF69ED" w:rsidRDefault="00AF69ED" w:rsidP="00AF69ED">
            <w:pPr>
              <w:pStyle w:val="Prrafodelista"/>
              <w:ind w:left="807"/>
              <w:rPr>
                <w:rStyle w:val="Textoennegrita"/>
              </w:rPr>
            </w:pPr>
            <w:r>
              <w:rPr>
                <w:noProof/>
                <w:lang w:val="es-CR" w:eastAsia="es-CR"/>
              </w:rPr>
              <w:drawing>
                <wp:inline distT="0" distB="0" distL="0" distR="0" wp14:anchorId="03AD8A66" wp14:editId="33A314B7">
                  <wp:extent cx="4416725" cy="1314746"/>
                  <wp:effectExtent l="0" t="0" r="317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416725" cy="1314746"/>
                          </a:xfrm>
                          <a:prstGeom prst="rect">
                            <a:avLst/>
                          </a:prstGeom>
                        </pic:spPr>
                      </pic:pic>
                    </a:graphicData>
                  </a:graphic>
                </wp:inline>
              </w:drawing>
            </w:r>
          </w:p>
          <w:p w:rsidR="00AF69ED" w:rsidRDefault="00AF69ED" w:rsidP="00AD76D8">
            <w:pPr>
              <w:pStyle w:val="Prrafodelista"/>
              <w:numPr>
                <w:ilvl w:val="0"/>
                <w:numId w:val="22"/>
              </w:numPr>
              <w:rPr>
                <w:rStyle w:val="Textoennegrita"/>
              </w:rPr>
            </w:pPr>
            <w:r>
              <w:rPr>
                <w:rStyle w:val="Textoennegrita"/>
              </w:rPr>
              <w:t>Las plantillas generadas por otros usuarios no podrán ser editadas. Si un usuario distinto al que creó la plantilla le realiza cambios y la guarda, se creará una copia de la plantilla y la guardará dentro de las plantillas del usuario.</w:t>
            </w:r>
          </w:p>
          <w:p w:rsidR="00AD76D8" w:rsidRPr="00AD76D8" w:rsidRDefault="00AD76D8" w:rsidP="00AF69ED">
            <w:pPr>
              <w:pStyle w:val="Prrafodelista"/>
              <w:ind w:left="807"/>
              <w:rPr>
                <w:rStyle w:val="Textoennegrita"/>
              </w:rPr>
            </w:pPr>
            <w:r w:rsidRPr="00AD76D8">
              <w:rPr>
                <w:rStyle w:val="Textoennegrita"/>
              </w:rPr>
              <w:t xml:space="preserve"> </w:t>
            </w:r>
          </w:p>
          <w:p w:rsidR="006E6EE4" w:rsidRDefault="006E6EE4" w:rsidP="00AD76D8">
            <w:pPr>
              <w:pStyle w:val="Prrafodelista"/>
              <w:ind w:left="807"/>
              <w:rPr>
                <w:rStyle w:val="Textoennegrita"/>
              </w:rPr>
            </w:pPr>
          </w:p>
          <w:p w:rsidR="006E6EE4" w:rsidRPr="00B67D1C" w:rsidRDefault="006E6EE4" w:rsidP="00AD76D8">
            <w:pPr>
              <w:pStyle w:val="Prrafodelista"/>
              <w:ind w:left="807"/>
              <w:rPr>
                <w:rStyle w:val="Textoennegrita"/>
              </w:rPr>
            </w:pPr>
          </w:p>
          <w:p w:rsidR="00AE3145" w:rsidRPr="00B67D1C" w:rsidRDefault="00AE3145" w:rsidP="00AD76D8">
            <w:pPr>
              <w:pStyle w:val="Prrafodelista"/>
              <w:numPr>
                <w:ilvl w:val="0"/>
                <w:numId w:val="22"/>
              </w:numPr>
              <w:rPr>
                <w:rStyle w:val="Textoennegrita"/>
              </w:rPr>
            </w:pPr>
            <w:r w:rsidRPr="00B67D1C">
              <w:rPr>
                <w:rStyle w:val="Textoennegrita"/>
              </w:rPr>
              <w:lastRenderedPageBreak/>
              <w:t xml:space="preserve">El sistema debe de permitir que el usuario haga </w:t>
            </w:r>
            <w:r>
              <w:rPr>
                <w:rStyle w:val="Textoennegrita"/>
              </w:rPr>
              <w:t>clic sobre el título de la plantilla</w:t>
            </w:r>
            <w:r w:rsidRPr="00B67D1C">
              <w:rPr>
                <w:rStyle w:val="Textoennegrita"/>
              </w:rPr>
              <w:t xml:space="preserve"> y se despliegue el detalle de </w:t>
            </w:r>
            <w:r w:rsidR="00AF15B0">
              <w:rPr>
                <w:rStyle w:val="Textoennegrita"/>
              </w:rPr>
              <w:t>las variables</w:t>
            </w:r>
            <w:r w:rsidRPr="00B67D1C">
              <w:rPr>
                <w:rStyle w:val="Textoennegrita"/>
              </w:rPr>
              <w:t xml:space="preserve"> </w:t>
            </w:r>
            <w:r w:rsidR="00AF15B0">
              <w:rPr>
                <w:rStyle w:val="Textoennegrita"/>
              </w:rPr>
              <w:t>definida</w:t>
            </w:r>
            <w:r>
              <w:rPr>
                <w:rStyle w:val="Textoennegrita"/>
              </w:rPr>
              <w:t>s los cuales se mostrarán y podrán ser editables.</w:t>
            </w:r>
          </w:p>
          <w:p w:rsidR="00AE3145" w:rsidRDefault="00AE3145" w:rsidP="00713F00">
            <w:pPr>
              <w:pStyle w:val="Prrafodelista"/>
              <w:ind w:left="720"/>
              <w:rPr>
                <w:rStyle w:val="Textoennegrita"/>
              </w:rPr>
            </w:pPr>
          </w:p>
          <w:p w:rsidR="00AE3145" w:rsidRDefault="00AE3145" w:rsidP="00713F00">
            <w:pPr>
              <w:rPr>
                <w:rStyle w:val="Textoennegrita"/>
              </w:rPr>
            </w:pPr>
            <w:r>
              <w:rPr>
                <w:noProof/>
                <w:lang w:val="es-CR" w:eastAsia="es-CR"/>
              </w:rPr>
              <w:drawing>
                <wp:inline distT="0" distB="0" distL="0" distR="0" wp14:anchorId="4DCE22ED" wp14:editId="781EB0F7">
                  <wp:extent cx="5612130" cy="5345430"/>
                  <wp:effectExtent l="0" t="0" r="7620" b="762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5345430"/>
                          </a:xfrm>
                          <a:prstGeom prst="rect">
                            <a:avLst/>
                          </a:prstGeom>
                        </pic:spPr>
                      </pic:pic>
                    </a:graphicData>
                  </a:graphic>
                </wp:inline>
              </w:drawing>
            </w:r>
          </w:p>
          <w:p w:rsidR="00AE3145" w:rsidRPr="00B40B04" w:rsidRDefault="00AE3145" w:rsidP="00713F00">
            <w:pPr>
              <w:pStyle w:val="Prrafodelista"/>
              <w:ind w:left="720"/>
              <w:rPr>
                <w:rStyle w:val="Textoennegrita"/>
              </w:rPr>
            </w:pPr>
          </w:p>
          <w:p w:rsidR="00AE3145" w:rsidRPr="00BE1198" w:rsidRDefault="00AE3145" w:rsidP="00713F00">
            <w:pPr>
              <w:pStyle w:val="Prrafodelista"/>
              <w:ind w:left="-262"/>
              <w:rPr>
                <w:noProof/>
                <w:lang w:val="es-CR" w:eastAsia="es-CR"/>
              </w:rPr>
            </w:pPr>
          </w:p>
          <w:p w:rsidR="00AE3145" w:rsidRDefault="00AE3145" w:rsidP="00713F00">
            <w:pPr>
              <w:ind w:left="447"/>
              <w:rPr>
                <w:rStyle w:val="Textoennegrita"/>
              </w:rPr>
            </w:pPr>
          </w:p>
          <w:p w:rsidR="00D015DD" w:rsidRPr="00AD76D8" w:rsidRDefault="00AF69ED" w:rsidP="00D015DD">
            <w:pPr>
              <w:pStyle w:val="Prrafodelista"/>
              <w:numPr>
                <w:ilvl w:val="0"/>
                <w:numId w:val="22"/>
              </w:numPr>
              <w:rPr>
                <w:rStyle w:val="Textoennegrita"/>
              </w:rPr>
            </w:pPr>
            <w:r>
              <w:rPr>
                <w:rStyle w:val="Textoennegrita"/>
              </w:rPr>
              <w:t>Desde la pantalla que contiene el detalle de la plantilla, el usuario podrá eliminar las plantillas propias o de otros usuarios. Para poder eliminar las plantillas de otros usuarios deberá contar con privilegios para ello.Al eiminar el sistema debe de mostrar una confirmación.</w:t>
            </w:r>
          </w:p>
          <w:p w:rsidR="00AE3145" w:rsidRDefault="00AE3145" w:rsidP="00713F00">
            <w:pPr>
              <w:rPr>
                <w:noProof/>
                <w:lang w:val="es-CR" w:eastAsia="es-CR"/>
              </w:rPr>
            </w:pPr>
          </w:p>
          <w:p w:rsidR="00AE3145" w:rsidRDefault="00AE3145" w:rsidP="00713F00">
            <w:pPr>
              <w:jc w:val="center"/>
              <w:rPr>
                <w:noProof/>
                <w:lang w:val="es-CR" w:eastAsia="es-CR"/>
              </w:rPr>
            </w:pPr>
            <w:r>
              <w:rPr>
                <w:noProof/>
                <w:lang w:val="es-CR" w:eastAsia="es-CR"/>
              </w:rPr>
              <w:lastRenderedPageBreak/>
              <w:drawing>
                <wp:inline distT="0" distB="0" distL="0" distR="0" wp14:anchorId="6888307D" wp14:editId="4BB91043">
                  <wp:extent cx="3495675" cy="1057275"/>
                  <wp:effectExtent l="0" t="0" r="9525"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95675" cy="1057275"/>
                          </a:xfrm>
                          <a:prstGeom prst="rect">
                            <a:avLst/>
                          </a:prstGeom>
                        </pic:spPr>
                      </pic:pic>
                    </a:graphicData>
                  </a:graphic>
                </wp:inline>
              </w:drawing>
            </w:r>
          </w:p>
          <w:p w:rsidR="00AE3145" w:rsidRDefault="00AE3145" w:rsidP="00713F00">
            <w:pPr>
              <w:ind w:left="1440" w:hanging="66"/>
              <w:rPr>
                <w:noProof/>
                <w:lang w:val="es-CR" w:eastAsia="es-CR"/>
              </w:rPr>
            </w:pPr>
          </w:p>
          <w:p w:rsidR="00AE3145" w:rsidRDefault="00AE3145" w:rsidP="00713F00">
            <w:pPr>
              <w:ind w:left="1440" w:hanging="66"/>
              <w:rPr>
                <w:noProof/>
                <w:lang w:val="es-CR" w:eastAsia="es-CR"/>
              </w:rPr>
            </w:pPr>
          </w:p>
          <w:p w:rsidR="00AE3145" w:rsidRDefault="00AE3145" w:rsidP="00713F00">
            <w:pPr>
              <w:ind w:left="1440" w:hanging="66"/>
              <w:rPr>
                <w:noProof/>
                <w:lang w:val="es-CR" w:eastAsia="es-CR"/>
              </w:rPr>
            </w:pPr>
          </w:p>
          <w:p w:rsidR="00AE3145" w:rsidRPr="007A2F7A" w:rsidRDefault="00AE3145" w:rsidP="00D015DD">
            <w:pPr>
              <w:pStyle w:val="Prrafodelista"/>
              <w:numPr>
                <w:ilvl w:val="0"/>
                <w:numId w:val="22"/>
              </w:numPr>
              <w:rPr>
                <w:noProof/>
                <w:lang w:val="es-CR" w:eastAsia="es-CR"/>
              </w:rPr>
            </w:pPr>
            <w:r>
              <w:rPr>
                <w:rStyle w:val="Textoennegrita"/>
              </w:rPr>
              <w:t xml:space="preserve">Adicionalmente, </w:t>
            </w:r>
            <w:r w:rsidRPr="007A2F7A">
              <w:rPr>
                <w:rStyle w:val="Textoennegrita"/>
              </w:rPr>
              <w:t>desde la pantall</w:t>
            </w:r>
            <w:r w:rsidR="00185561" w:rsidRPr="007A2F7A">
              <w:rPr>
                <w:rStyle w:val="Textoennegrita"/>
              </w:rPr>
              <w:t xml:space="preserve">a que contiene el detalle de las variables de la </w:t>
            </w:r>
            <w:r w:rsidRPr="007A2F7A">
              <w:rPr>
                <w:rStyle w:val="Textoennegrita"/>
              </w:rPr>
              <w:t>plantilla, se podrá ejecutar una nueva</w:t>
            </w:r>
            <w:r w:rsidR="00AF69ED">
              <w:rPr>
                <w:rStyle w:val="Textoennegrita"/>
              </w:rPr>
              <w:t xml:space="preserve"> orden</w:t>
            </w:r>
            <w:r w:rsidRPr="007A2F7A">
              <w:rPr>
                <w:rStyle w:val="Textoennegrita"/>
              </w:rPr>
              <w:t>.  Deberá mostrarse</w:t>
            </w:r>
            <w:r w:rsidRPr="007A2F7A">
              <w:rPr>
                <w:noProof/>
                <w:lang w:val="es-CR" w:eastAsia="es-CR"/>
              </w:rPr>
              <w:t xml:space="preserve"> un mensaje de verificación.  </w:t>
            </w:r>
          </w:p>
          <w:p w:rsidR="00AE3145" w:rsidRDefault="00AE3145" w:rsidP="00713F00">
            <w:pPr>
              <w:ind w:left="360"/>
              <w:rPr>
                <w:noProof/>
                <w:lang w:val="es-CR" w:eastAsia="es-CR"/>
              </w:rPr>
            </w:pPr>
          </w:p>
          <w:p w:rsidR="00AE3145" w:rsidRDefault="00AE3145" w:rsidP="00713F00">
            <w:pPr>
              <w:ind w:left="360"/>
              <w:rPr>
                <w:noProof/>
                <w:lang w:val="es-CR" w:eastAsia="es-CR"/>
              </w:rPr>
            </w:pPr>
          </w:p>
          <w:p w:rsidR="00AE3145" w:rsidRDefault="00AE3145" w:rsidP="00713F00">
            <w:pPr>
              <w:ind w:left="360"/>
              <w:jc w:val="center"/>
              <w:rPr>
                <w:noProof/>
                <w:lang w:val="es-CR" w:eastAsia="es-CR"/>
              </w:rPr>
            </w:pPr>
            <w:r>
              <w:rPr>
                <w:noProof/>
                <w:lang w:val="es-CR" w:eastAsia="es-CR"/>
              </w:rPr>
              <w:drawing>
                <wp:inline distT="0" distB="0" distL="0" distR="0" wp14:anchorId="4C52E246" wp14:editId="22BF873A">
                  <wp:extent cx="3429000" cy="1019175"/>
                  <wp:effectExtent l="0" t="0" r="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29000" cy="1019175"/>
                          </a:xfrm>
                          <a:prstGeom prst="rect">
                            <a:avLst/>
                          </a:prstGeom>
                        </pic:spPr>
                      </pic:pic>
                    </a:graphicData>
                  </a:graphic>
                </wp:inline>
              </w:drawing>
            </w:r>
          </w:p>
          <w:p w:rsidR="00AE3145" w:rsidRDefault="00AE3145" w:rsidP="00713F00">
            <w:pPr>
              <w:ind w:left="360"/>
              <w:rPr>
                <w:noProof/>
                <w:lang w:val="es-CR" w:eastAsia="es-CR"/>
              </w:rPr>
            </w:pPr>
          </w:p>
          <w:p w:rsidR="00AE3145" w:rsidRPr="007A2F7A" w:rsidRDefault="00AE3145" w:rsidP="00D015DD">
            <w:pPr>
              <w:pStyle w:val="Prrafodelista"/>
              <w:numPr>
                <w:ilvl w:val="0"/>
                <w:numId w:val="22"/>
              </w:numPr>
              <w:rPr>
                <w:noProof/>
                <w:lang w:val="es-CR" w:eastAsia="es-CR"/>
              </w:rPr>
            </w:pPr>
            <w:r>
              <w:rPr>
                <w:rStyle w:val="Textoennegrita"/>
              </w:rPr>
              <w:t>Mientras se realiza la ejecución, se mostrará un mensaje de aviso.</w:t>
            </w:r>
            <w:r w:rsidRPr="007A2F7A">
              <w:rPr>
                <w:noProof/>
                <w:highlight w:val="yellow"/>
                <w:lang w:val="es-CR" w:eastAsia="es-CR"/>
              </w:rPr>
              <w:t xml:space="preserve"> </w:t>
            </w:r>
          </w:p>
          <w:p w:rsidR="00AE3145" w:rsidRDefault="00AE3145" w:rsidP="00713F00">
            <w:pPr>
              <w:ind w:left="447"/>
              <w:rPr>
                <w:rStyle w:val="Textoennegrita"/>
              </w:rPr>
            </w:pPr>
          </w:p>
          <w:p w:rsidR="00AE3145" w:rsidRDefault="00AE3145" w:rsidP="00713F00">
            <w:pPr>
              <w:ind w:left="447"/>
              <w:rPr>
                <w:rStyle w:val="Textoennegrita"/>
              </w:rPr>
            </w:pPr>
          </w:p>
          <w:p w:rsidR="00AE3145" w:rsidRDefault="00AE3145" w:rsidP="00713F00">
            <w:pPr>
              <w:ind w:left="447"/>
              <w:jc w:val="center"/>
              <w:rPr>
                <w:rStyle w:val="Textoennegrita"/>
              </w:rPr>
            </w:pPr>
            <w:r>
              <w:rPr>
                <w:noProof/>
                <w:lang w:val="es-CR" w:eastAsia="es-CR"/>
              </w:rPr>
              <w:drawing>
                <wp:inline distT="0" distB="0" distL="0" distR="0" wp14:anchorId="5026153D" wp14:editId="6009ADAF">
                  <wp:extent cx="3514725" cy="1114425"/>
                  <wp:effectExtent l="0" t="0" r="9525"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14725" cy="1114425"/>
                          </a:xfrm>
                          <a:prstGeom prst="rect">
                            <a:avLst/>
                          </a:prstGeom>
                        </pic:spPr>
                      </pic:pic>
                    </a:graphicData>
                  </a:graphic>
                </wp:inline>
              </w:drawing>
            </w:r>
          </w:p>
          <w:p w:rsidR="00AE3145" w:rsidRDefault="00AE3145" w:rsidP="00713F00">
            <w:pPr>
              <w:ind w:left="447"/>
              <w:jc w:val="center"/>
              <w:rPr>
                <w:rStyle w:val="Textoennegrita"/>
              </w:rPr>
            </w:pPr>
          </w:p>
          <w:p w:rsidR="00AE3145" w:rsidRPr="007A2F7A" w:rsidRDefault="00AE3145" w:rsidP="00AF69ED">
            <w:pPr>
              <w:pStyle w:val="Prrafodelista"/>
              <w:numPr>
                <w:ilvl w:val="0"/>
                <w:numId w:val="22"/>
              </w:numPr>
              <w:ind w:left="731"/>
              <w:rPr>
                <w:noProof/>
                <w:lang w:val="es-CR" w:eastAsia="es-CR"/>
              </w:rPr>
            </w:pPr>
            <w:r>
              <w:rPr>
                <w:rStyle w:val="Textoennegrita"/>
              </w:rPr>
              <w:t>Al finalizar la ejecución de la orden se deberá reflejar un mensaje con la afirmación de la ejecución.</w:t>
            </w:r>
            <w:r w:rsidRPr="007A2F7A">
              <w:rPr>
                <w:noProof/>
                <w:highlight w:val="yellow"/>
                <w:lang w:val="es-CR" w:eastAsia="es-CR"/>
              </w:rPr>
              <w:t xml:space="preserve"> </w:t>
            </w:r>
          </w:p>
          <w:p w:rsidR="00AE3145" w:rsidRDefault="00AE3145" w:rsidP="00713F00">
            <w:pPr>
              <w:ind w:left="447"/>
              <w:rPr>
                <w:rStyle w:val="Textoennegrita"/>
              </w:rPr>
            </w:pPr>
          </w:p>
          <w:p w:rsidR="00AE3145" w:rsidRDefault="00AE3145" w:rsidP="00713F00">
            <w:pPr>
              <w:ind w:left="447"/>
              <w:jc w:val="center"/>
              <w:rPr>
                <w:rStyle w:val="Textoennegrita"/>
              </w:rPr>
            </w:pPr>
            <w:r>
              <w:rPr>
                <w:noProof/>
                <w:lang w:val="es-CR" w:eastAsia="es-CR"/>
              </w:rPr>
              <w:drawing>
                <wp:inline distT="0" distB="0" distL="0" distR="0" wp14:anchorId="316C74B4" wp14:editId="28C5F6B5">
                  <wp:extent cx="3429000" cy="1304925"/>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29000" cy="1304925"/>
                          </a:xfrm>
                          <a:prstGeom prst="rect">
                            <a:avLst/>
                          </a:prstGeom>
                        </pic:spPr>
                      </pic:pic>
                    </a:graphicData>
                  </a:graphic>
                </wp:inline>
              </w:drawing>
            </w:r>
          </w:p>
          <w:p w:rsidR="00AE3145" w:rsidRDefault="00AE3145" w:rsidP="00713F00">
            <w:pPr>
              <w:ind w:left="447"/>
              <w:rPr>
                <w:rStyle w:val="Textoennegrita"/>
              </w:rPr>
            </w:pPr>
          </w:p>
          <w:p w:rsidR="00AE3145" w:rsidRDefault="00AE3145" w:rsidP="00713F00">
            <w:pPr>
              <w:ind w:left="447"/>
              <w:rPr>
                <w:rStyle w:val="Textoennegrita"/>
              </w:rPr>
            </w:pPr>
          </w:p>
          <w:p w:rsidR="00AE3145" w:rsidRDefault="00AE3145" w:rsidP="00713F00">
            <w:pPr>
              <w:ind w:left="447"/>
              <w:rPr>
                <w:rStyle w:val="Textoennegrita"/>
              </w:rPr>
            </w:pPr>
          </w:p>
          <w:p w:rsidR="00AE3145" w:rsidRPr="00AE3145" w:rsidRDefault="00AE3145" w:rsidP="00D015DD">
            <w:pPr>
              <w:pStyle w:val="Prrafodelista"/>
              <w:numPr>
                <w:ilvl w:val="0"/>
                <w:numId w:val="22"/>
              </w:numPr>
              <w:rPr>
                <w:rStyle w:val="Textoennegrita"/>
              </w:rPr>
            </w:pPr>
            <w:r>
              <w:rPr>
                <w:rStyle w:val="Textoennegrita"/>
              </w:rPr>
              <w:lastRenderedPageBreak/>
              <w:t>En caso de que exista un error en la ejecución el sistema lo deberá indicar mediante un mensaje, que además especifique dónde está el error,</w:t>
            </w:r>
            <w:r w:rsidRPr="00AE3145">
              <w:rPr>
                <w:rStyle w:val="Textoennegrita"/>
              </w:rPr>
              <w:t xml:space="preserve"> mostrando</w:t>
            </w:r>
            <w:r w:rsidR="00185561">
              <w:rPr>
                <w:rStyle w:val="Textoennegrita"/>
              </w:rPr>
              <w:t xml:space="preserve"> un ID y el t</w:t>
            </w:r>
            <w:r w:rsidRPr="00AE3145">
              <w:rPr>
                <w:rStyle w:val="Textoennegrita"/>
              </w:rPr>
              <w:t>ítulo de la excepción.</w:t>
            </w:r>
          </w:p>
          <w:p w:rsidR="00AE3145" w:rsidRDefault="00AE3145" w:rsidP="00713F00">
            <w:pPr>
              <w:ind w:left="447"/>
              <w:rPr>
                <w:rStyle w:val="Textoennegrita"/>
              </w:rPr>
            </w:pPr>
          </w:p>
          <w:p w:rsidR="00AE3145" w:rsidRDefault="00AE3145" w:rsidP="00713F00">
            <w:pPr>
              <w:ind w:left="447"/>
              <w:jc w:val="center"/>
              <w:rPr>
                <w:rStyle w:val="Textoennegrita"/>
              </w:rPr>
            </w:pPr>
            <w:r>
              <w:rPr>
                <w:noProof/>
                <w:lang w:val="es-CR" w:eastAsia="es-CR"/>
              </w:rPr>
              <w:drawing>
                <wp:inline distT="0" distB="0" distL="0" distR="0" wp14:anchorId="181DDC01" wp14:editId="4C8DCFA7">
                  <wp:extent cx="3476625" cy="1428750"/>
                  <wp:effectExtent l="0" t="0" r="952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76625" cy="1428750"/>
                          </a:xfrm>
                          <a:prstGeom prst="rect">
                            <a:avLst/>
                          </a:prstGeom>
                        </pic:spPr>
                      </pic:pic>
                    </a:graphicData>
                  </a:graphic>
                </wp:inline>
              </w:drawing>
            </w:r>
          </w:p>
          <w:p w:rsidR="00AE3145" w:rsidRDefault="00AE3145" w:rsidP="00713F00">
            <w:pPr>
              <w:ind w:left="447"/>
              <w:rPr>
                <w:rStyle w:val="Textoennegrita"/>
              </w:rPr>
            </w:pPr>
          </w:p>
          <w:p w:rsidR="00AE3145" w:rsidRDefault="00AE3145" w:rsidP="00713F00">
            <w:pPr>
              <w:ind w:left="447"/>
              <w:rPr>
                <w:rStyle w:val="Textoennegrita"/>
              </w:rPr>
            </w:pPr>
          </w:p>
          <w:p w:rsidR="00D015DD" w:rsidRPr="00AD76D8" w:rsidRDefault="00AF69ED" w:rsidP="00AF69ED">
            <w:pPr>
              <w:pStyle w:val="Prrafodelista"/>
              <w:numPr>
                <w:ilvl w:val="0"/>
                <w:numId w:val="22"/>
              </w:numPr>
              <w:rPr>
                <w:rStyle w:val="Textoennegrita"/>
              </w:rPr>
            </w:pPr>
            <w:r>
              <w:rPr>
                <w:rStyle w:val="Textoennegrita"/>
              </w:rPr>
              <w:t>Desde la pantalla que contiene el detalle de la plantilla, el usuario podrá editar y guardar plantillas, si la plantilla que edita pertenece a otro usuario entonces el sistema creará una copia y la guardara como plantilla del usuario (la plantilla del otro usuario permanece intacta).</w:t>
            </w:r>
            <w:r w:rsidR="00D015DD">
              <w:rPr>
                <w:rStyle w:val="Textoennegrita"/>
              </w:rPr>
              <w:t>El sistema debe de mostrar una pantalla de confirmación.</w:t>
            </w:r>
            <w:r w:rsidR="00D015DD" w:rsidRPr="00AD76D8">
              <w:rPr>
                <w:rStyle w:val="Textoennegrita"/>
              </w:rPr>
              <w:t xml:space="preserve"> </w:t>
            </w:r>
          </w:p>
          <w:p w:rsidR="00AE3145" w:rsidRDefault="00AE3145" w:rsidP="00713F00">
            <w:pPr>
              <w:ind w:left="447"/>
              <w:rPr>
                <w:rStyle w:val="Textoennegrita"/>
              </w:rPr>
            </w:pPr>
          </w:p>
          <w:p w:rsidR="00AE3145" w:rsidRDefault="00AE3145" w:rsidP="00713F00">
            <w:pPr>
              <w:ind w:left="447"/>
              <w:jc w:val="center"/>
              <w:rPr>
                <w:rStyle w:val="Textoennegrita"/>
              </w:rPr>
            </w:pPr>
            <w:r>
              <w:rPr>
                <w:noProof/>
                <w:lang w:val="es-CR" w:eastAsia="es-CR"/>
              </w:rPr>
              <w:drawing>
                <wp:inline distT="0" distB="0" distL="0" distR="0" wp14:anchorId="01089061" wp14:editId="40979B54">
                  <wp:extent cx="3457575" cy="1076325"/>
                  <wp:effectExtent l="0" t="0" r="9525"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457575" cy="1076325"/>
                          </a:xfrm>
                          <a:prstGeom prst="rect">
                            <a:avLst/>
                          </a:prstGeom>
                        </pic:spPr>
                      </pic:pic>
                    </a:graphicData>
                  </a:graphic>
                </wp:inline>
              </w:drawing>
            </w:r>
          </w:p>
          <w:p w:rsidR="00AE3145" w:rsidRDefault="00AE3145" w:rsidP="00713F00">
            <w:pPr>
              <w:ind w:left="447"/>
              <w:rPr>
                <w:rStyle w:val="Textoennegrita"/>
              </w:rPr>
            </w:pPr>
          </w:p>
          <w:p w:rsidR="00AE3145" w:rsidRDefault="00AE3145" w:rsidP="00713F00">
            <w:pPr>
              <w:ind w:left="447"/>
              <w:rPr>
                <w:rStyle w:val="Textoennegrita"/>
              </w:rPr>
            </w:pPr>
          </w:p>
          <w:p w:rsidR="00AE3145" w:rsidRDefault="00AE3145" w:rsidP="00713F00">
            <w:pPr>
              <w:ind w:left="447"/>
              <w:rPr>
                <w:rStyle w:val="Textoennegrita"/>
              </w:rPr>
            </w:pPr>
          </w:p>
          <w:p w:rsidR="00AE3145" w:rsidRDefault="00AE3145" w:rsidP="00D015DD">
            <w:pPr>
              <w:pStyle w:val="Prrafodelista"/>
              <w:numPr>
                <w:ilvl w:val="0"/>
                <w:numId w:val="22"/>
              </w:numPr>
              <w:rPr>
                <w:rStyle w:val="Textoennegrita"/>
              </w:rPr>
            </w:pPr>
            <w:r w:rsidRPr="00B67D1C">
              <w:rPr>
                <w:rStyle w:val="Textoennegrita"/>
              </w:rPr>
              <w:t>Además</w:t>
            </w:r>
            <w:r>
              <w:rPr>
                <w:rStyle w:val="Textoennegrita"/>
              </w:rPr>
              <w:t xml:space="preserve"> deberá haber un botón de cerrar, antes de salir el sistema deberá validar si hay o no cambios, si no hay cambios se procede a a cerrar y salir a la pantalla anterior, en caso de que hayan variaciones el sistema deberá consultar si desea salir sin guardar cambios mediante un mensaje:</w:t>
            </w:r>
          </w:p>
          <w:p w:rsidR="00AE3145" w:rsidRDefault="00AE3145" w:rsidP="00713F00">
            <w:pPr>
              <w:ind w:left="447"/>
              <w:rPr>
                <w:rStyle w:val="Textoennegrita"/>
              </w:rPr>
            </w:pPr>
          </w:p>
          <w:p w:rsidR="00AE3145" w:rsidRDefault="00AE3145" w:rsidP="00713F00">
            <w:pPr>
              <w:ind w:left="447"/>
              <w:jc w:val="center"/>
              <w:rPr>
                <w:rStyle w:val="Textoennegrita"/>
              </w:rPr>
            </w:pPr>
            <w:r>
              <w:rPr>
                <w:noProof/>
                <w:lang w:val="es-CR" w:eastAsia="es-CR"/>
              </w:rPr>
              <w:drawing>
                <wp:inline distT="0" distB="0" distL="0" distR="0" wp14:anchorId="470544CA" wp14:editId="302CE009">
                  <wp:extent cx="3448050" cy="1057275"/>
                  <wp:effectExtent l="0" t="0" r="0"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448050" cy="1057275"/>
                          </a:xfrm>
                          <a:prstGeom prst="rect">
                            <a:avLst/>
                          </a:prstGeom>
                        </pic:spPr>
                      </pic:pic>
                    </a:graphicData>
                  </a:graphic>
                </wp:inline>
              </w:drawing>
            </w:r>
          </w:p>
          <w:p w:rsidR="00AE3145" w:rsidRDefault="00AE3145" w:rsidP="00713F00">
            <w:pPr>
              <w:ind w:left="447"/>
              <w:rPr>
                <w:rStyle w:val="Textoennegrita"/>
              </w:rPr>
            </w:pPr>
          </w:p>
          <w:p w:rsidR="00AF69ED" w:rsidRPr="006E6EE4" w:rsidRDefault="00AF69ED" w:rsidP="00AF69ED">
            <w:pPr>
              <w:pStyle w:val="Prrafodelista"/>
              <w:numPr>
                <w:ilvl w:val="0"/>
                <w:numId w:val="22"/>
              </w:numPr>
              <w:rPr>
                <w:noProof/>
                <w:lang w:val="es-CR" w:eastAsia="es-CR"/>
              </w:rPr>
            </w:pPr>
            <w:r w:rsidRPr="006E6EE4">
              <w:rPr>
                <w:noProof/>
                <w:lang w:val="es-CR" w:eastAsia="es-CR"/>
              </w:rPr>
              <w:t>El sistema deberá permitir elegir ver la cantidad de plantillas por página, hasta un máximo de 50.</w:t>
            </w:r>
          </w:p>
          <w:p w:rsidR="00AE3145" w:rsidRDefault="00AE3145" w:rsidP="00713F00">
            <w:pPr>
              <w:ind w:left="447"/>
              <w:rPr>
                <w:rStyle w:val="Textoennegrita"/>
              </w:rPr>
            </w:pPr>
          </w:p>
          <w:p w:rsidR="00AE3145" w:rsidRPr="00AF69ED" w:rsidRDefault="007A2F7A" w:rsidP="00AF69ED">
            <w:pPr>
              <w:pStyle w:val="Prrafodelista"/>
              <w:numPr>
                <w:ilvl w:val="0"/>
                <w:numId w:val="22"/>
              </w:numPr>
              <w:rPr>
                <w:noProof/>
                <w:lang w:val="es-CR" w:eastAsia="es-CR"/>
              </w:rPr>
            </w:pPr>
            <w:r w:rsidRPr="00D015DD">
              <w:rPr>
                <w:rFonts w:ascii="Arial" w:hAnsi="Arial" w:cs="Arial"/>
                <w:lang w:val="es-CR"/>
              </w:rPr>
              <w:lastRenderedPageBreak/>
              <w:t xml:space="preserve">El sistema permitirá hacer una búsqueda de plantillas. Para ello contará con una caja de texto en donde el usuario podrá ingresar palabras clave, de modo que con esto el sistema pueda facilitar la ubicación al usuario. </w:t>
            </w:r>
          </w:p>
          <w:p w:rsidR="00AE3145" w:rsidRDefault="00AE3145" w:rsidP="00713F00">
            <w:pPr>
              <w:ind w:left="1440" w:hanging="709"/>
              <w:rPr>
                <w:noProof/>
                <w:lang w:val="es-CR" w:eastAsia="es-CR"/>
              </w:rPr>
            </w:pPr>
          </w:p>
          <w:p w:rsidR="00AE3145" w:rsidRDefault="00AE3145" w:rsidP="00713F00">
            <w:pPr>
              <w:rPr>
                <w:rFonts w:ascii="Arial" w:hAnsi="Arial" w:cs="Arial"/>
                <w:sz w:val="18"/>
                <w:szCs w:val="18"/>
              </w:rPr>
            </w:pPr>
          </w:p>
          <w:p w:rsidR="00AE3145" w:rsidRPr="00BC123C" w:rsidRDefault="00AE3145" w:rsidP="00713F00">
            <w:pPr>
              <w:rPr>
                <w:rFonts w:ascii="Arial" w:hAnsi="Arial" w:cs="Arial"/>
                <w:sz w:val="18"/>
                <w:szCs w:val="18"/>
              </w:rPr>
            </w:pPr>
          </w:p>
        </w:tc>
      </w:tr>
      <w:tr w:rsidR="00AE3145" w:rsidRPr="008E3DB5" w:rsidTr="00713F00">
        <w:trPr>
          <w:jc w:val="center"/>
        </w:trPr>
        <w:tc>
          <w:tcPr>
            <w:tcW w:w="9045" w:type="dxa"/>
            <w:shd w:val="clear" w:color="auto" w:fill="333399"/>
          </w:tcPr>
          <w:p w:rsidR="00AE3145" w:rsidRPr="008E3DB5" w:rsidRDefault="00AE3145" w:rsidP="00713F00">
            <w:pPr>
              <w:ind w:left="1440"/>
              <w:rPr>
                <w:rFonts w:ascii="Arial" w:hAnsi="Arial" w:cs="Arial"/>
                <w:b/>
                <w:bCs/>
                <w:color w:val="FFFFFF"/>
                <w:lang w:val="es-CR"/>
              </w:rPr>
            </w:pPr>
          </w:p>
        </w:tc>
      </w:tr>
    </w:tbl>
    <w:p w:rsidR="00BF6CF4" w:rsidRDefault="00BF6CF4" w:rsidP="00C00735"/>
    <w:p w:rsidR="0087723B" w:rsidRPr="0076687E" w:rsidRDefault="0087723B" w:rsidP="00EA0AFC">
      <w:pPr>
        <w:pStyle w:val="Ttulo1"/>
        <w:numPr>
          <w:ilvl w:val="0"/>
          <w:numId w:val="0"/>
        </w:numPr>
        <w:ind w:left="432"/>
        <w:rPr>
          <w:rFonts w:ascii="Arial" w:hAnsi="Arial" w:cs="Arial"/>
          <w:sz w:val="24"/>
          <w:szCs w:val="24"/>
        </w:rPr>
      </w:pPr>
      <w:r w:rsidRPr="0076687E">
        <w:rPr>
          <w:rFonts w:ascii="Arial" w:hAnsi="Arial" w:cs="Arial"/>
          <w:sz w:val="24"/>
          <w:szCs w:val="24"/>
        </w:rPr>
        <w:t>Aprobación</w:t>
      </w:r>
    </w:p>
    <w:p w:rsidR="0087723B" w:rsidRPr="0076687E" w:rsidRDefault="0087723B" w:rsidP="0087723B">
      <w:pPr>
        <w:rPr>
          <w:rFonts w:ascii="Arial" w:hAnsi="Arial" w:cs="Arial"/>
        </w:rPr>
      </w:pPr>
    </w:p>
    <w:tbl>
      <w:tblPr>
        <w:tblW w:w="0" w:type="auto"/>
        <w:jc w:val="center"/>
        <w:tblBorders>
          <w:bottom w:val="single" w:sz="8" w:space="0" w:color="auto"/>
        </w:tblBorders>
        <w:tblLayout w:type="fixed"/>
        <w:tblLook w:val="01E0" w:firstRow="1" w:lastRow="1" w:firstColumn="1" w:lastColumn="1" w:noHBand="0" w:noVBand="0"/>
      </w:tblPr>
      <w:tblGrid>
        <w:gridCol w:w="4462"/>
        <w:gridCol w:w="4443"/>
      </w:tblGrid>
      <w:tr w:rsidR="0087723B" w:rsidRPr="0076687E" w:rsidTr="00D84412">
        <w:trPr>
          <w:jc w:val="center"/>
        </w:trPr>
        <w:tc>
          <w:tcPr>
            <w:tcW w:w="8905" w:type="dxa"/>
            <w:gridSpan w:val="2"/>
            <w:tcBorders>
              <w:top w:val="single" w:sz="8" w:space="0" w:color="auto"/>
              <w:left w:val="single" w:sz="8" w:space="0" w:color="auto"/>
              <w:bottom w:val="single" w:sz="8" w:space="0" w:color="auto"/>
              <w:right w:val="single" w:sz="8" w:space="0" w:color="auto"/>
            </w:tcBorders>
            <w:shd w:val="clear" w:color="auto" w:fill="333399"/>
          </w:tcPr>
          <w:p w:rsidR="0087723B" w:rsidRPr="0076687E" w:rsidRDefault="0087723B" w:rsidP="00D84412">
            <w:pPr>
              <w:spacing w:before="60" w:after="60"/>
              <w:ind w:left="3238" w:hanging="3238"/>
              <w:jc w:val="center"/>
              <w:rPr>
                <w:rFonts w:ascii="Arial" w:hAnsi="Arial" w:cs="Arial"/>
                <w:b/>
                <w:bCs/>
                <w:color w:val="FFFFFF"/>
              </w:rPr>
            </w:pPr>
            <w:r w:rsidRPr="0076687E">
              <w:rPr>
                <w:rFonts w:ascii="Arial" w:hAnsi="Arial" w:cs="Arial"/>
                <w:b/>
                <w:bCs/>
                <w:color w:val="FFFFFF"/>
              </w:rPr>
              <w:t>Autorización BCR</w:t>
            </w:r>
          </w:p>
        </w:tc>
      </w:tr>
      <w:tr w:rsidR="0087723B" w:rsidRPr="0076687E" w:rsidTr="00D84412">
        <w:trPr>
          <w:jc w:val="center"/>
        </w:trPr>
        <w:tc>
          <w:tcPr>
            <w:tcW w:w="4462" w:type="dxa"/>
            <w:tcBorders>
              <w:top w:val="single" w:sz="4" w:space="0" w:color="auto"/>
              <w:left w:val="single" w:sz="4" w:space="0" w:color="auto"/>
              <w:bottom w:val="single" w:sz="8" w:space="0" w:color="auto"/>
              <w:right w:val="single" w:sz="4" w:space="0" w:color="auto"/>
            </w:tcBorders>
          </w:tcPr>
          <w:p w:rsidR="0087723B" w:rsidRPr="0076687E" w:rsidRDefault="0087723B" w:rsidP="00D84412">
            <w:pPr>
              <w:jc w:val="center"/>
              <w:rPr>
                <w:rFonts w:ascii="Arial" w:hAnsi="Arial" w:cs="Arial"/>
                <w:b/>
                <w:bCs/>
                <w:sz w:val="22"/>
                <w:szCs w:val="22"/>
              </w:rPr>
            </w:pPr>
            <w:r w:rsidRPr="0076687E">
              <w:rPr>
                <w:rFonts w:ascii="Arial" w:hAnsi="Arial" w:cs="Arial"/>
                <w:b/>
                <w:bCs/>
                <w:sz w:val="22"/>
                <w:szCs w:val="22"/>
              </w:rPr>
              <w:t>Gerencia usuaria BCR</w:t>
            </w:r>
          </w:p>
          <w:p w:rsidR="0087723B" w:rsidRPr="0076687E" w:rsidRDefault="0087723B" w:rsidP="00D84412">
            <w:pPr>
              <w:jc w:val="center"/>
              <w:rPr>
                <w:rFonts w:ascii="Arial" w:hAnsi="Arial" w:cs="Arial"/>
                <w:b/>
                <w:bCs/>
                <w:sz w:val="20"/>
                <w:szCs w:val="20"/>
              </w:rPr>
            </w:pPr>
          </w:p>
          <w:p w:rsidR="0087723B" w:rsidRPr="0076687E" w:rsidRDefault="0087723B" w:rsidP="00D84412">
            <w:pPr>
              <w:jc w:val="center"/>
              <w:rPr>
                <w:rFonts w:ascii="Arial" w:hAnsi="Arial" w:cs="Arial"/>
                <w:b/>
                <w:bCs/>
                <w:sz w:val="20"/>
                <w:szCs w:val="20"/>
              </w:rPr>
            </w:pPr>
          </w:p>
          <w:p w:rsidR="0087723B" w:rsidRPr="0076687E" w:rsidRDefault="0087723B" w:rsidP="00D84412">
            <w:pPr>
              <w:jc w:val="center"/>
              <w:rPr>
                <w:rFonts w:ascii="Arial" w:hAnsi="Arial" w:cs="Arial"/>
                <w:b/>
                <w:bCs/>
                <w:sz w:val="20"/>
                <w:szCs w:val="20"/>
              </w:rPr>
            </w:pPr>
          </w:p>
          <w:p w:rsidR="0087723B" w:rsidRPr="0076687E" w:rsidRDefault="0087723B" w:rsidP="00D84412">
            <w:pPr>
              <w:jc w:val="center"/>
              <w:rPr>
                <w:rFonts w:ascii="Arial" w:hAnsi="Arial" w:cs="Arial"/>
                <w:b/>
                <w:bCs/>
                <w:sz w:val="20"/>
                <w:szCs w:val="20"/>
              </w:rPr>
            </w:pPr>
          </w:p>
          <w:p w:rsidR="0087723B" w:rsidRPr="0076687E" w:rsidRDefault="0087723B" w:rsidP="00D84412">
            <w:pPr>
              <w:jc w:val="center"/>
              <w:rPr>
                <w:rFonts w:ascii="Arial" w:hAnsi="Arial" w:cs="Arial"/>
              </w:rPr>
            </w:pPr>
            <w:r w:rsidRPr="0076687E">
              <w:rPr>
                <w:rFonts w:ascii="Arial" w:hAnsi="Arial" w:cs="Arial"/>
              </w:rPr>
              <w:t>______________________</w:t>
            </w:r>
          </w:p>
          <w:p w:rsidR="0087723B" w:rsidRPr="0076687E" w:rsidRDefault="0087723B" w:rsidP="00D84412">
            <w:pPr>
              <w:jc w:val="center"/>
              <w:rPr>
                <w:rFonts w:ascii="Arial" w:hAnsi="Arial" w:cs="Arial"/>
                <w:b/>
                <w:bCs/>
                <w:sz w:val="22"/>
                <w:szCs w:val="22"/>
              </w:rPr>
            </w:pPr>
            <w:r w:rsidRPr="0076687E">
              <w:rPr>
                <w:rFonts w:ascii="Arial" w:hAnsi="Arial" w:cs="Arial"/>
                <w:b/>
                <w:bCs/>
                <w:sz w:val="22"/>
                <w:szCs w:val="22"/>
              </w:rPr>
              <w:t>Firma</w:t>
            </w:r>
          </w:p>
          <w:p w:rsidR="004A30CE" w:rsidRPr="008E3DB5" w:rsidRDefault="00C26CCB" w:rsidP="004A30CE">
            <w:pPr>
              <w:jc w:val="center"/>
              <w:rPr>
                <w:rFonts w:ascii="Arial" w:hAnsi="Arial" w:cs="Arial"/>
                <w:lang w:val="es-CR"/>
              </w:rPr>
            </w:pPr>
            <w:r>
              <w:rPr>
                <w:rFonts w:ascii="Arial" w:hAnsi="Arial" w:cs="Arial"/>
                <w:lang w:val="es-CR"/>
              </w:rPr>
              <w:t>Leonor Cuevillas Vallejos</w:t>
            </w:r>
          </w:p>
          <w:p w:rsidR="004A30CE" w:rsidRPr="008E3DB5" w:rsidRDefault="004A30CE" w:rsidP="004A30CE">
            <w:pPr>
              <w:jc w:val="center"/>
              <w:rPr>
                <w:rFonts w:ascii="Arial" w:hAnsi="Arial" w:cs="Arial"/>
                <w:lang w:val="es-CR"/>
              </w:rPr>
            </w:pPr>
            <w:r>
              <w:rPr>
                <w:rFonts w:ascii="Arial" w:hAnsi="Arial" w:cs="Arial"/>
                <w:lang w:val="es-CR"/>
              </w:rPr>
              <w:t xml:space="preserve">Gerencia de </w:t>
            </w:r>
            <w:r w:rsidR="00C753BB">
              <w:rPr>
                <w:rFonts w:ascii="Arial" w:hAnsi="Arial" w:cs="Arial"/>
                <w:lang w:val="es-CR"/>
              </w:rPr>
              <w:t>Riesgos Financieros UE 291</w:t>
            </w:r>
          </w:p>
          <w:p w:rsidR="0087723B" w:rsidRPr="004A30CE" w:rsidRDefault="0087723B" w:rsidP="00D84412">
            <w:pPr>
              <w:jc w:val="center"/>
              <w:rPr>
                <w:rFonts w:ascii="Arial" w:hAnsi="Arial" w:cs="Arial"/>
                <w:b/>
                <w:bCs/>
                <w:sz w:val="22"/>
                <w:szCs w:val="22"/>
                <w:lang w:val="es-CR"/>
              </w:rPr>
            </w:pPr>
          </w:p>
          <w:p w:rsidR="0087723B" w:rsidRPr="0076687E" w:rsidRDefault="0087723B" w:rsidP="00366217">
            <w:pPr>
              <w:jc w:val="center"/>
              <w:rPr>
                <w:rFonts w:ascii="Arial" w:hAnsi="Arial" w:cs="Arial"/>
                <w:b/>
                <w:bCs/>
              </w:rPr>
            </w:pPr>
          </w:p>
        </w:tc>
        <w:tc>
          <w:tcPr>
            <w:tcW w:w="4443" w:type="dxa"/>
            <w:tcBorders>
              <w:top w:val="single" w:sz="8" w:space="0" w:color="auto"/>
              <w:left w:val="single" w:sz="4" w:space="0" w:color="auto"/>
              <w:bottom w:val="single" w:sz="8" w:space="0" w:color="auto"/>
              <w:right w:val="single" w:sz="8" w:space="0" w:color="auto"/>
            </w:tcBorders>
          </w:tcPr>
          <w:p w:rsidR="0087723B" w:rsidRPr="0076687E" w:rsidRDefault="0087723B" w:rsidP="00D84412">
            <w:pPr>
              <w:jc w:val="center"/>
              <w:rPr>
                <w:rFonts w:ascii="Arial" w:hAnsi="Arial" w:cs="Arial"/>
                <w:b/>
                <w:bCs/>
                <w:sz w:val="22"/>
                <w:szCs w:val="22"/>
              </w:rPr>
            </w:pPr>
            <w:r w:rsidRPr="0076687E">
              <w:rPr>
                <w:rFonts w:ascii="Arial" w:hAnsi="Arial" w:cs="Arial"/>
                <w:b/>
                <w:bCs/>
                <w:sz w:val="22"/>
                <w:szCs w:val="22"/>
              </w:rPr>
              <w:t>Usuario experto</w:t>
            </w:r>
          </w:p>
          <w:p w:rsidR="0087723B" w:rsidRPr="0076687E" w:rsidRDefault="0087723B" w:rsidP="00D84412">
            <w:pPr>
              <w:jc w:val="center"/>
              <w:rPr>
                <w:rFonts w:ascii="Arial" w:hAnsi="Arial" w:cs="Arial"/>
                <w:b/>
                <w:bCs/>
                <w:sz w:val="20"/>
                <w:szCs w:val="20"/>
              </w:rPr>
            </w:pPr>
          </w:p>
          <w:p w:rsidR="0087723B" w:rsidRPr="0076687E" w:rsidRDefault="0087723B" w:rsidP="00D84412">
            <w:pPr>
              <w:jc w:val="center"/>
              <w:rPr>
                <w:rFonts w:ascii="Arial" w:hAnsi="Arial" w:cs="Arial"/>
                <w:b/>
                <w:bCs/>
                <w:sz w:val="20"/>
                <w:szCs w:val="20"/>
              </w:rPr>
            </w:pPr>
          </w:p>
          <w:p w:rsidR="0087723B" w:rsidRPr="0076687E" w:rsidRDefault="0087723B" w:rsidP="00D84412">
            <w:pPr>
              <w:jc w:val="center"/>
              <w:rPr>
                <w:rFonts w:ascii="Arial" w:hAnsi="Arial" w:cs="Arial"/>
                <w:b/>
                <w:bCs/>
                <w:sz w:val="20"/>
                <w:szCs w:val="20"/>
              </w:rPr>
            </w:pPr>
          </w:p>
          <w:p w:rsidR="0087723B" w:rsidRPr="0076687E" w:rsidRDefault="0087723B" w:rsidP="00D84412">
            <w:pPr>
              <w:rPr>
                <w:rFonts w:ascii="Arial" w:hAnsi="Arial" w:cs="Arial"/>
                <w:b/>
                <w:bCs/>
                <w:sz w:val="20"/>
                <w:szCs w:val="20"/>
              </w:rPr>
            </w:pPr>
          </w:p>
          <w:p w:rsidR="0087723B" w:rsidRPr="0076687E" w:rsidRDefault="0087723B" w:rsidP="00D84412">
            <w:pPr>
              <w:jc w:val="center"/>
              <w:rPr>
                <w:rFonts w:ascii="Arial" w:hAnsi="Arial" w:cs="Arial"/>
              </w:rPr>
            </w:pPr>
            <w:r w:rsidRPr="0076687E">
              <w:rPr>
                <w:rFonts w:ascii="Arial" w:hAnsi="Arial" w:cs="Arial"/>
              </w:rPr>
              <w:t>______________________</w:t>
            </w:r>
          </w:p>
          <w:p w:rsidR="0087723B" w:rsidRPr="0076687E" w:rsidRDefault="0087723B" w:rsidP="00D84412">
            <w:pPr>
              <w:jc w:val="center"/>
              <w:rPr>
                <w:rFonts w:ascii="Arial" w:hAnsi="Arial" w:cs="Arial"/>
                <w:b/>
                <w:bCs/>
                <w:sz w:val="22"/>
                <w:szCs w:val="22"/>
              </w:rPr>
            </w:pPr>
            <w:r w:rsidRPr="0076687E">
              <w:rPr>
                <w:rFonts w:ascii="Arial" w:hAnsi="Arial" w:cs="Arial"/>
                <w:b/>
                <w:bCs/>
                <w:sz w:val="22"/>
                <w:szCs w:val="22"/>
              </w:rPr>
              <w:t>Firma</w:t>
            </w:r>
          </w:p>
          <w:p w:rsidR="004A30CE" w:rsidRDefault="00C753BB" w:rsidP="0087723B">
            <w:pPr>
              <w:jc w:val="center"/>
              <w:rPr>
                <w:rFonts w:ascii="Arial" w:hAnsi="Arial" w:cs="Arial"/>
                <w:lang w:val="es-CR"/>
              </w:rPr>
            </w:pPr>
            <w:r>
              <w:rPr>
                <w:rFonts w:ascii="Arial" w:hAnsi="Arial" w:cs="Arial"/>
                <w:lang w:val="es-CR"/>
              </w:rPr>
              <w:t>Ifigenia Fallas Pizarro</w:t>
            </w:r>
          </w:p>
          <w:p w:rsidR="0087723B" w:rsidRPr="008E3DB5" w:rsidRDefault="00C753BB" w:rsidP="0087723B">
            <w:pPr>
              <w:jc w:val="center"/>
              <w:rPr>
                <w:rFonts w:ascii="Arial" w:hAnsi="Arial" w:cs="Arial"/>
                <w:lang w:val="es-CR"/>
              </w:rPr>
            </w:pPr>
            <w:r>
              <w:rPr>
                <w:rFonts w:ascii="Arial" w:hAnsi="Arial" w:cs="Arial"/>
                <w:lang w:val="es-CR"/>
              </w:rPr>
              <w:t>Riesgos Financieros</w:t>
            </w:r>
          </w:p>
          <w:p w:rsidR="0087723B" w:rsidRPr="0076687E" w:rsidRDefault="0087723B" w:rsidP="0087723B">
            <w:pPr>
              <w:jc w:val="center"/>
              <w:rPr>
                <w:rFonts w:ascii="Arial" w:hAnsi="Arial" w:cs="Arial"/>
                <w:b/>
                <w:bCs/>
                <w:sz w:val="20"/>
                <w:szCs w:val="20"/>
              </w:rPr>
            </w:pPr>
          </w:p>
        </w:tc>
      </w:tr>
      <w:tr w:rsidR="0087723B" w:rsidRPr="0076687E" w:rsidTr="00D84412">
        <w:trPr>
          <w:jc w:val="center"/>
        </w:trPr>
        <w:tc>
          <w:tcPr>
            <w:tcW w:w="8905" w:type="dxa"/>
            <w:gridSpan w:val="2"/>
            <w:tcBorders>
              <w:top w:val="single" w:sz="8" w:space="0" w:color="auto"/>
              <w:left w:val="single" w:sz="8" w:space="0" w:color="auto"/>
              <w:bottom w:val="single" w:sz="8" w:space="0" w:color="auto"/>
              <w:right w:val="single" w:sz="8" w:space="0" w:color="auto"/>
            </w:tcBorders>
            <w:shd w:val="clear" w:color="auto" w:fill="333399"/>
          </w:tcPr>
          <w:p w:rsidR="0087723B" w:rsidRPr="0076687E" w:rsidRDefault="0087723B" w:rsidP="00D84412">
            <w:pPr>
              <w:rPr>
                <w:rFonts w:ascii="Arial" w:hAnsi="Arial" w:cs="Arial"/>
                <w:b/>
                <w:bCs/>
                <w:color w:val="FFFFFF"/>
                <w:sz w:val="22"/>
                <w:szCs w:val="22"/>
              </w:rPr>
            </w:pPr>
            <w:r w:rsidRPr="0076687E">
              <w:rPr>
                <w:rFonts w:ascii="Arial" w:hAnsi="Arial" w:cs="Arial"/>
                <w:b/>
                <w:bCs/>
                <w:color w:val="FFFFFF"/>
                <w:sz w:val="22"/>
                <w:szCs w:val="22"/>
              </w:rPr>
              <w:t xml:space="preserve">Fecha de autorización: </w:t>
            </w:r>
          </w:p>
        </w:tc>
      </w:tr>
    </w:tbl>
    <w:p w:rsidR="00C00735" w:rsidRPr="00545078" w:rsidRDefault="0087723B" w:rsidP="00C00735">
      <w:pPr>
        <w:jc w:val="both"/>
        <w:rPr>
          <w:color w:val="1F497D"/>
        </w:rPr>
      </w:pPr>
      <w:r>
        <w:rPr>
          <w:color w:val="1F497D"/>
        </w:rPr>
        <w:t xml:space="preserve"> </w:t>
      </w:r>
    </w:p>
    <w:p w:rsidR="007E599A" w:rsidRPr="0076687E" w:rsidRDefault="00C00735" w:rsidP="004C2AE7">
      <w:pPr>
        <w:rPr>
          <w:rFonts w:ascii="Arial" w:hAnsi="Arial" w:cs="Arial"/>
        </w:rPr>
      </w:pPr>
      <w:r>
        <w:rPr>
          <w:rFonts w:ascii="Arial" w:hAnsi="Arial" w:cs="Arial"/>
        </w:rPr>
        <w:t xml:space="preserve"> </w:t>
      </w:r>
    </w:p>
    <w:p w:rsidR="009543CD" w:rsidRPr="0076687E" w:rsidRDefault="0087723B" w:rsidP="0087723B">
      <w:pPr>
        <w:pStyle w:val="Ttulo1"/>
        <w:numPr>
          <w:ilvl w:val="0"/>
          <w:numId w:val="0"/>
        </w:numPr>
        <w:ind w:left="432"/>
        <w:rPr>
          <w:rFonts w:ascii="Arial" w:hAnsi="Arial" w:cs="Arial"/>
        </w:rPr>
      </w:pPr>
      <w:r w:rsidRPr="0076687E">
        <w:rPr>
          <w:rFonts w:ascii="Arial" w:hAnsi="Arial" w:cs="Arial"/>
        </w:rPr>
        <w:t xml:space="preserve"> </w:t>
      </w:r>
    </w:p>
    <w:sectPr w:rsidR="009543CD" w:rsidRPr="0076687E" w:rsidSect="001D40F0">
      <w:headerReference w:type="default" r:id="rId22"/>
      <w:footerReference w:type="default" r:id="rId23"/>
      <w:pgSz w:w="11906" w:h="16838"/>
      <w:pgMar w:top="1418" w:right="1418" w:bottom="1418" w:left="1418" w:header="1077"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64E5" w:rsidRDefault="004264E5">
      <w:r>
        <w:separator/>
      </w:r>
    </w:p>
  </w:endnote>
  <w:endnote w:type="continuationSeparator" w:id="0">
    <w:p w:rsidR="004264E5" w:rsidRDefault="004264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71BD" w:rsidRDefault="002F71BD" w:rsidP="00291DE1">
    <w:pPr>
      <w:pStyle w:val="Piedepgina"/>
      <w:jc w:val="right"/>
    </w:pPr>
    <w:r>
      <w:rPr>
        <w:noProof/>
        <w:lang w:val="es-CR" w:eastAsia="es-CR"/>
      </w:rPr>
      <mc:AlternateContent>
        <mc:Choice Requires="wps">
          <w:drawing>
            <wp:anchor distT="0" distB="0" distL="114300" distR="114300" simplePos="0" relativeHeight="251659264" behindDoc="0" locked="1" layoutInCell="1" allowOverlap="1">
              <wp:simplePos x="0" y="0"/>
              <wp:positionH relativeFrom="column">
                <wp:posOffset>-175260</wp:posOffset>
              </wp:positionH>
              <wp:positionV relativeFrom="paragraph">
                <wp:posOffset>-55245</wp:posOffset>
              </wp:positionV>
              <wp:extent cx="5895975" cy="0"/>
              <wp:effectExtent l="34290" t="30480" r="32385" b="3619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5975"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8pt,-4.35pt" to="450.4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" strokeweight="4.5pt">
              <v:stroke linestyle="thickThin"/>
              <w10:anchorlock/>
            </v:line>
          </w:pict>
        </mc:Fallback>
      </mc:AlternateContent>
    </w:r>
    <w:r>
      <w:rPr>
        <w:sz w:val="18"/>
        <w:szCs w:val="18"/>
      </w:rPr>
      <w:t>Ref.30-09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64E5" w:rsidRDefault="004264E5">
      <w:r>
        <w:separator/>
      </w:r>
    </w:p>
  </w:footnote>
  <w:footnote w:type="continuationSeparator" w:id="0">
    <w:p w:rsidR="004264E5" w:rsidRDefault="004264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41" w:rightFromText="141" w:vertAnchor="text" w:horzAnchor="margin" w:tblpXSpec="center" w:tblpY="-127"/>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502"/>
      <w:gridCol w:w="1621"/>
      <w:gridCol w:w="1255"/>
    </w:tblGrid>
    <w:tr w:rsidR="002F71BD" w:rsidRPr="00213DBE">
      <w:trPr>
        <w:trHeight w:val="340"/>
      </w:trPr>
      <w:tc>
        <w:tcPr>
          <w:tcW w:w="1027" w:type="pct"/>
          <w:vMerge w:val="restart"/>
          <w:vAlign w:val="center"/>
        </w:tcPr>
        <w:p w:rsidR="002F71BD" w:rsidRPr="005D3959" w:rsidRDefault="002F71BD" w:rsidP="004342A9">
          <w:pPr>
            <w:jc w:val="center"/>
            <w:rPr>
              <w:sz w:val="20"/>
              <w:szCs w:val="20"/>
            </w:rPr>
          </w:pPr>
          <w:r>
            <w:rPr>
              <w:b/>
              <w:bCs/>
              <w:noProof/>
              <w:color w:val="04617B"/>
              <w:sz w:val="20"/>
              <w:szCs w:val="20"/>
              <w:lang w:val="es-CR" w:eastAsia="es-CR"/>
            </w:rPr>
            <w:drawing>
              <wp:inline distT="0" distB="0" distL="0" distR="0" wp14:anchorId="78CF06F0" wp14:editId="394A23AB">
                <wp:extent cx="962025" cy="447675"/>
                <wp:effectExtent l="0" t="0" r="9525" b="9525"/>
                <wp:docPr id="2" name="0 Imagen" descr="LOGO CORTO BCR 2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LOGO CORTO BCR 2011.jpg"/>
                        <pic:cNvPicPr>
                          <a:picLocks noChangeAspect="1" noChangeArrowheads="1"/>
                        </pic:cNvPicPr>
                      </pic:nvPicPr>
                      <pic:blipFill>
                        <a:blip r:embed="rId1" r:link="rId2">
                          <a:extLst>
                            <a:ext uri="{28A0092B-C50C-407E-A947-70E740481C1C}">
                              <a14:useLocalDpi xmlns:a14="http://schemas.microsoft.com/office/drawing/2010/main" val="0"/>
                            </a:ext>
                          </a:extLst>
                        </a:blip>
                        <a:srcRect t="24677" b="12823"/>
                        <a:stretch>
                          <a:fillRect/>
                        </a:stretch>
                      </pic:blipFill>
                      <pic:spPr bwMode="auto">
                        <a:xfrm>
                          <a:off x="0" y="0"/>
                          <a:ext cx="962025" cy="447675"/>
                        </a:xfrm>
                        <a:prstGeom prst="rect">
                          <a:avLst/>
                        </a:prstGeom>
                        <a:noFill/>
                        <a:ln>
                          <a:noFill/>
                        </a:ln>
                      </pic:spPr>
                    </pic:pic>
                  </a:graphicData>
                </a:graphic>
              </wp:inline>
            </w:drawing>
          </w:r>
        </w:p>
      </w:tc>
      <w:tc>
        <w:tcPr>
          <w:tcW w:w="2424" w:type="pct"/>
          <w:vMerge w:val="restart"/>
          <w:vAlign w:val="center"/>
        </w:tcPr>
        <w:p w:rsidR="002F71BD" w:rsidRPr="00B8259E" w:rsidRDefault="002F71BD" w:rsidP="00630E3D">
          <w:pPr>
            <w:jc w:val="center"/>
            <w:rPr>
              <w:rFonts w:ascii="Arial" w:hAnsi="Arial" w:cs="Arial"/>
              <w:b/>
              <w:bCs/>
              <w:sz w:val="20"/>
              <w:szCs w:val="20"/>
              <w:lang w:val="es-CR"/>
            </w:rPr>
          </w:pPr>
          <w:r>
            <w:rPr>
              <w:rFonts w:ascii="Arial" w:hAnsi="Arial" w:cs="Arial"/>
              <w:b/>
              <w:bCs/>
              <w:sz w:val="20"/>
              <w:szCs w:val="20"/>
              <w:lang w:val="es-CR"/>
            </w:rPr>
            <w:t>Requerimientos de usuario para el mantenimiento de sistemas</w:t>
          </w:r>
        </w:p>
      </w:tc>
      <w:tc>
        <w:tcPr>
          <w:tcW w:w="1549" w:type="pct"/>
          <w:gridSpan w:val="2"/>
          <w:vAlign w:val="center"/>
        </w:tcPr>
        <w:p w:rsidR="002F71BD" w:rsidRPr="00B8259E" w:rsidRDefault="002F71BD" w:rsidP="00630E3D">
          <w:pPr>
            <w:jc w:val="center"/>
            <w:rPr>
              <w:rFonts w:ascii="Arial" w:hAnsi="Arial" w:cs="Arial"/>
              <w:b/>
              <w:bCs/>
              <w:sz w:val="20"/>
              <w:szCs w:val="20"/>
              <w:lang w:val="pt-BR"/>
            </w:rPr>
          </w:pPr>
          <w:r w:rsidRPr="00B8259E">
            <w:rPr>
              <w:rFonts w:ascii="Arial" w:hAnsi="Arial" w:cs="Arial"/>
              <w:b/>
              <w:bCs/>
              <w:sz w:val="20"/>
              <w:szCs w:val="20"/>
              <w:lang w:val="pt-BR"/>
            </w:rPr>
            <w:t xml:space="preserve">Código: </w:t>
          </w:r>
          <w:r>
            <w:rPr>
              <w:rFonts w:ascii="Arial" w:hAnsi="Arial" w:cs="Arial"/>
              <w:b/>
              <w:bCs/>
              <w:sz w:val="20"/>
              <w:szCs w:val="20"/>
              <w:lang w:val="pt-BR"/>
            </w:rPr>
            <w:t>60-OD</w:t>
          </w:r>
        </w:p>
      </w:tc>
    </w:tr>
    <w:tr w:rsidR="002F71BD" w:rsidRPr="00F607CD">
      <w:trPr>
        <w:trHeight w:val="340"/>
      </w:trPr>
      <w:tc>
        <w:tcPr>
          <w:tcW w:w="1027" w:type="pct"/>
          <w:vMerge/>
        </w:tcPr>
        <w:p w:rsidR="002F71BD" w:rsidRPr="005D3959" w:rsidRDefault="002F71BD" w:rsidP="004342A9">
          <w:pPr>
            <w:rPr>
              <w:b/>
              <w:bCs/>
              <w:sz w:val="20"/>
              <w:szCs w:val="20"/>
              <w:lang w:val="pt-BR"/>
            </w:rPr>
          </w:pPr>
        </w:p>
      </w:tc>
      <w:tc>
        <w:tcPr>
          <w:tcW w:w="2424" w:type="pct"/>
          <w:vMerge/>
          <w:vAlign w:val="center"/>
        </w:tcPr>
        <w:p w:rsidR="002F71BD" w:rsidRPr="00B8259E" w:rsidRDefault="002F71BD" w:rsidP="00630E3D">
          <w:pPr>
            <w:jc w:val="center"/>
            <w:rPr>
              <w:rFonts w:ascii="Arial" w:hAnsi="Arial" w:cs="Arial"/>
              <w:b/>
              <w:bCs/>
              <w:sz w:val="20"/>
              <w:szCs w:val="20"/>
              <w:lang w:val="pt-BR"/>
            </w:rPr>
          </w:pPr>
        </w:p>
      </w:tc>
      <w:tc>
        <w:tcPr>
          <w:tcW w:w="873" w:type="pct"/>
          <w:vAlign w:val="center"/>
        </w:tcPr>
        <w:p w:rsidR="002F71BD" w:rsidRPr="00B8259E" w:rsidRDefault="002F71BD" w:rsidP="00630E3D">
          <w:pPr>
            <w:jc w:val="center"/>
            <w:rPr>
              <w:rFonts w:ascii="Arial" w:hAnsi="Arial" w:cs="Arial"/>
              <w:b/>
              <w:bCs/>
              <w:sz w:val="20"/>
              <w:szCs w:val="20"/>
              <w:lang w:val="pt-BR"/>
            </w:rPr>
          </w:pPr>
          <w:r>
            <w:rPr>
              <w:rFonts w:ascii="Arial" w:hAnsi="Arial" w:cs="Arial"/>
              <w:b/>
              <w:bCs/>
              <w:sz w:val="20"/>
              <w:szCs w:val="20"/>
              <w:lang w:val="pt-BR"/>
            </w:rPr>
            <w:t>Página</w:t>
          </w:r>
          <w:r w:rsidRPr="00B8259E">
            <w:rPr>
              <w:rFonts w:ascii="Arial" w:hAnsi="Arial" w:cs="Arial"/>
              <w:b/>
              <w:bCs/>
              <w:sz w:val="20"/>
              <w:szCs w:val="20"/>
              <w:lang w:val="pt-BR"/>
            </w:rPr>
            <w:t xml:space="preserve"> </w:t>
          </w:r>
          <w:r w:rsidRPr="00B8259E">
            <w:rPr>
              <w:rStyle w:val="Nmerodepgina"/>
              <w:rFonts w:ascii="Arial" w:hAnsi="Arial" w:cs="Arial"/>
              <w:b/>
              <w:bCs/>
              <w:sz w:val="20"/>
              <w:szCs w:val="20"/>
            </w:rPr>
            <w:fldChar w:fldCharType="begin"/>
          </w:r>
          <w:r w:rsidRPr="00B8259E">
            <w:rPr>
              <w:rStyle w:val="Nmerodepgina"/>
              <w:rFonts w:ascii="Arial" w:hAnsi="Arial" w:cs="Arial"/>
              <w:b/>
              <w:bCs/>
              <w:sz w:val="20"/>
              <w:szCs w:val="20"/>
            </w:rPr>
            <w:instrText xml:space="preserve"> PAGE </w:instrText>
          </w:r>
          <w:r w:rsidRPr="00B8259E">
            <w:rPr>
              <w:rStyle w:val="Nmerodepgina"/>
              <w:rFonts w:ascii="Arial" w:hAnsi="Arial" w:cs="Arial"/>
              <w:b/>
              <w:bCs/>
              <w:sz w:val="20"/>
              <w:szCs w:val="20"/>
            </w:rPr>
            <w:fldChar w:fldCharType="separate"/>
          </w:r>
          <w:r w:rsidR="006E1CB7">
            <w:rPr>
              <w:rStyle w:val="Nmerodepgina"/>
              <w:rFonts w:ascii="Arial" w:hAnsi="Arial" w:cs="Arial"/>
              <w:b/>
              <w:bCs/>
              <w:noProof/>
              <w:sz w:val="20"/>
              <w:szCs w:val="20"/>
            </w:rPr>
            <w:t>5</w:t>
          </w:r>
          <w:r w:rsidRPr="00B8259E">
            <w:rPr>
              <w:rStyle w:val="Nmerodepgina"/>
              <w:rFonts w:ascii="Arial" w:hAnsi="Arial" w:cs="Arial"/>
              <w:b/>
              <w:bCs/>
              <w:sz w:val="20"/>
              <w:szCs w:val="20"/>
            </w:rPr>
            <w:fldChar w:fldCharType="end"/>
          </w:r>
          <w:r w:rsidRPr="00B8259E">
            <w:rPr>
              <w:rStyle w:val="Nmerodepgina"/>
              <w:rFonts w:ascii="Arial" w:hAnsi="Arial" w:cs="Arial"/>
              <w:b/>
              <w:bCs/>
              <w:sz w:val="20"/>
              <w:szCs w:val="20"/>
            </w:rPr>
            <w:t xml:space="preserve"> </w:t>
          </w:r>
          <w:r w:rsidRPr="00B8259E">
            <w:rPr>
              <w:rFonts w:ascii="Arial" w:hAnsi="Arial" w:cs="Arial"/>
              <w:b/>
              <w:bCs/>
              <w:sz w:val="20"/>
              <w:szCs w:val="20"/>
              <w:lang w:val="pt-BR"/>
            </w:rPr>
            <w:t xml:space="preserve">de </w:t>
          </w:r>
          <w:r w:rsidRPr="00B8259E">
            <w:rPr>
              <w:rStyle w:val="Nmerodepgina"/>
              <w:rFonts w:ascii="Arial" w:hAnsi="Arial" w:cs="Arial"/>
              <w:b/>
              <w:bCs/>
              <w:sz w:val="20"/>
              <w:szCs w:val="20"/>
            </w:rPr>
            <w:fldChar w:fldCharType="begin"/>
          </w:r>
          <w:r w:rsidRPr="00B8259E">
            <w:rPr>
              <w:rStyle w:val="Nmerodepgina"/>
              <w:rFonts w:ascii="Arial" w:hAnsi="Arial" w:cs="Arial"/>
              <w:b/>
              <w:bCs/>
              <w:sz w:val="20"/>
              <w:szCs w:val="20"/>
            </w:rPr>
            <w:instrText xml:space="preserve"> NUMPAGES </w:instrText>
          </w:r>
          <w:r w:rsidRPr="00B8259E">
            <w:rPr>
              <w:rStyle w:val="Nmerodepgina"/>
              <w:rFonts w:ascii="Arial" w:hAnsi="Arial" w:cs="Arial"/>
              <w:b/>
              <w:bCs/>
              <w:sz w:val="20"/>
              <w:szCs w:val="20"/>
            </w:rPr>
            <w:fldChar w:fldCharType="separate"/>
          </w:r>
          <w:r w:rsidR="006E1CB7">
            <w:rPr>
              <w:rStyle w:val="Nmerodepgina"/>
              <w:rFonts w:ascii="Arial" w:hAnsi="Arial" w:cs="Arial"/>
              <w:b/>
              <w:bCs/>
              <w:noProof/>
              <w:sz w:val="20"/>
              <w:szCs w:val="20"/>
            </w:rPr>
            <w:t>12</w:t>
          </w:r>
          <w:r w:rsidRPr="00B8259E">
            <w:rPr>
              <w:rStyle w:val="Nmerodepgina"/>
              <w:rFonts w:ascii="Arial" w:hAnsi="Arial" w:cs="Arial"/>
              <w:b/>
              <w:bCs/>
              <w:sz w:val="20"/>
              <w:szCs w:val="20"/>
            </w:rPr>
            <w:fldChar w:fldCharType="end"/>
          </w:r>
        </w:p>
      </w:tc>
      <w:tc>
        <w:tcPr>
          <w:tcW w:w="676" w:type="pct"/>
          <w:vAlign w:val="center"/>
        </w:tcPr>
        <w:p w:rsidR="002F71BD" w:rsidRPr="00B8259E" w:rsidRDefault="002F71BD" w:rsidP="004342A9">
          <w:pPr>
            <w:jc w:val="center"/>
            <w:rPr>
              <w:rFonts w:ascii="Arial" w:hAnsi="Arial" w:cs="Arial"/>
              <w:b/>
              <w:bCs/>
              <w:sz w:val="20"/>
              <w:szCs w:val="20"/>
              <w:lang w:val="pt-BR"/>
            </w:rPr>
          </w:pPr>
          <w:r w:rsidRPr="00B8259E">
            <w:rPr>
              <w:rFonts w:ascii="Arial" w:hAnsi="Arial" w:cs="Arial"/>
              <w:b/>
              <w:bCs/>
              <w:sz w:val="20"/>
              <w:szCs w:val="20"/>
            </w:rPr>
            <w:t>Versión</w:t>
          </w:r>
          <w:r>
            <w:rPr>
              <w:rFonts w:ascii="Arial" w:hAnsi="Arial" w:cs="Arial"/>
              <w:b/>
              <w:bCs/>
              <w:sz w:val="20"/>
              <w:szCs w:val="20"/>
              <w:lang w:val="pt-BR"/>
            </w:rPr>
            <w:t>: 3</w:t>
          </w:r>
        </w:p>
      </w:tc>
    </w:tr>
    <w:tr w:rsidR="002F71BD" w:rsidRPr="00F607CD">
      <w:trPr>
        <w:trHeight w:val="340"/>
      </w:trPr>
      <w:tc>
        <w:tcPr>
          <w:tcW w:w="1027" w:type="pct"/>
          <w:vMerge/>
        </w:tcPr>
        <w:p w:rsidR="002F71BD" w:rsidRPr="005D3959" w:rsidRDefault="002F71BD" w:rsidP="004342A9">
          <w:pPr>
            <w:rPr>
              <w:b/>
              <w:bCs/>
              <w:sz w:val="20"/>
              <w:szCs w:val="20"/>
              <w:lang w:val="pt-BR"/>
            </w:rPr>
          </w:pPr>
        </w:p>
      </w:tc>
      <w:tc>
        <w:tcPr>
          <w:tcW w:w="2424" w:type="pct"/>
          <w:vMerge/>
          <w:vAlign w:val="center"/>
        </w:tcPr>
        <w:p w:rsidR="002F71BD" w:rsidRPr="00B8259E" w:rsidRDefault="002F71BD" w:rsidP="00630E3D">
          <w:pPr>
            <w:jc w:val="center"/>
            <w:rPr>
              <w:rFonts w:ascii="Arial" w:hAnsi="Arial" w:cs="Arial"/>
              <w:b/>
              <w:bCs/>
              <w:sz w:val="20"/>
              <w:szCs w:val="20"/>
              <w:lang w:val="pt-BR"/>
            </w:rPr>
          </w:pPr>
        </w:p>
      </w:tc>
      <w:tc>
        <w:tcPr>
          <w:tcW w:w="1549" w:type="pct"/>
          <w:gridSpan w:val="2"/>
          <w:vAlign w:val="center"/>
        </w:tcPr>
        <w:p w:rsidR="002F71BD" w:rsidRPr="00B8259E" w:rsidRDefault="002F71BD" w:rsidP="00630E3D">
          <w:pPr>
            <w:jc w:val="center"/>
            <w:rPr>
              <w:rFonts w:ascii="Arial" w:hAnsi="Arial" w:cs="Arial"/>
              <w:b/>
              <w:bCs/>
              <w:sz w:val="20"/>
              <w:szCs w:val="20"/>
              <w:lang w:val="pt-BR"/>
            </w:rPr>
          </w:pPr>
          <w:r w:rsidRPr="00B8259E">
            <w:rPr>
              <w:rFonts w:ascii="Arial" w:hAnsi="Arial" w:cs="Arial"/>
              <w:b/>
              <w:bCs/>
              <w:sz w:val="20"/>
              <w:szCs w:val="20"/>
            </w:rPr>
            <w:t>Vigencia</w:t>
          </w:r>
          <w:r w:rsidRPr="00B8259E">
            <w:rPr>
              <w:rFonts w:ascii="Arial" w:hAnsi="Arial" w:cs="Arial"/>
              <w:b/>
              <w:bCs/>
              <w:sz w:val="20"/>
              <w:szCs w:val="20"/>
              <w:lang w:val="pt-BR"/>
            </w:rPr>
            <w:t xml:space="preserve">: </w:t>
          </w:r>
          <w:r>
            <w:rPr>
              <w:rFonts w:ascii="Arial" w:hAnsi="Arial" w:cs="Arial"/>
              <w:b/>
              <w:bCs/>
              <w:sz w:val="20"/>
              <w:szCs w:val="20"/>
              <w:lang w:val="pt-BR"/>
            </w:rPr>
            <w:t>23/07/2010</w:t>
          </w:r>
        </w:p>
      </w:tc>
    </w:tr>
  </w:tbl>
  <w:p w:rsidR="002F71BD" w:rsidRPr="00815081" w:rsidRDefault="002F71BD" w:rsidP="0081508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E673D"/>
    <w:multiLevelType w:val="hybridMultilevel"/>
    <w:tmpl w:val="704ECD04"/>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nsid w:val="0D0C3584"/>
    <w:multiLevelType w:val="hybridMultilevel"/>
    <w:tmpl w:val="39AA8DD4"/>
    <w:lvl w:ilvl="0" w:tplc="140A000F">
      <w:start w:val="1"/>
      <w:numFmt w:val="decimal"/>
      <w:lvlText w:val="%1."/>
      <w:lvlJc w:val="left"/>
      <w:pPr>
        <w:ind w:left="1440" w:hanging="360"/>
      </w:pPr>
    </w:lvl>
    <w:lvl w:ilvl="1" w:tplc="140A0019">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2">
    <w:nsid w:val="17A010E6"/>
    <w:multiLevelType w:val="hybridMultilevel"/>
    <w:tmpl w:val="93906CB6"/>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nsid w:val="1DDC456F"/>
    <w:multiLevelType w:val="hybridMultilevel"/>
    <w:tmpl w:val="035E73C0"/>
    <w:lvl w:ilvl="0" w:tplc="140A000F">
      <w:start w:val="1"/>
      <w:numFmt w:val="decimal"/>
      <w:lvlText w:val="%1."/>
      <w:lvlJc w:val="left"/>
      <w:pPr>
        <w:ind w:left="1080" w:hanging="360"/>
      </w:p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4">
    <w:nsid w:val="233D0C27"/>
    <w:multiLevelType w:val="hybridMultilevel"/>
    <w:tmpl w:val="B1209D7E"/>
    <w:lvl w:ilvl="0" w:tplc="140A000F">
      <w:start w:val="1"/>
      <w:numFmt w:val="decimal"/>
      <w:lvlText w:val="%1."/>
      <w:lvlJc w:val="left"/>
      <w:pPr>
        <w:ind w:left="1800" w:hanging="360"/>
      </w:pPr>
    </w:lvl>
    <w:lvl w:ilvl="1" w:tplc="140A0019" w:tentative="1">
      <w:start w:val="1"/>
      <w:numFmt w:val="lowerLetter"/>
      <w:lvlText w:val="%2."/>
      <w:lvlJc w:val="left"/>
      <w:pPr>
        <w:ind w:left="2520" w:hanging="360"/>
      </w:pPr>
    </w:lvl>
    <w:lvl w:ilvl="2" w:tplc="140A001B" w:tentative="1">
      <w:start w:val="1"/>
      <w:numFmt w:val="lowerRoman"/>
      <w:lvlText w:val="%3."/>
      <w:lvlJc w:val="right"/>
      <w:pPr>
        <w:ind w:left="3240" w:hanging="180"/>
      </w:pPr>
    </w:lvl>
    <w:lvl w:ilvl="3" w:tplc="140A000F" w:tentative="1">
      <w:start w:val="1"/>
      <w:numFmt w:val="decimal"/>
      <w:lvlText w:val="%4."/>
      <w:lvlJc w:val="left"/>
      <w:pPr>
        <w:ind w:left="3960" w:hanging="360"/>
      </w:pPr>
    </w:lvl>
    <w:lvl w:ilvl="4" w:tplc="140A0019" w:tentative="1">
      <w:start w:val="1"/>
      <w:numFmt w:val="lowerLetter"/>
      <w:lvlText w:val="%5."/>
      <w:lvlJc w:val="left"/>
      <w:pPr>
        <w:ind w:left="4680" w:hanging="360"/>
      </w:pPr>
    </w:lvl>
    <w:lvl w:ilvl="5" w:tplc="140A001B" w:tentative="1">
      <w:start w:val="1"/>
      <w:numFmt w:val="lowerRoman"/>
      <w:lvlText w:val="%6."/>
      <w:lvlJc w:val="right"/>
      <w:pPr>
        <w:ind w:left="5400" w:hanging="180"/>
      </w:pPr>
    </w:lvl>
    <w:lvl w:ilvl="6" w:tplc="140A000F" w:tentative="1">
      <w:start w:val="1"/>
      <w:numFmt w:val="decimal"/>
      <w:lvlText w:val="%7."/>
      <w:lvlJc w:val="left"/>
      <w:pPr>
        <w:ind w:left="6120" w:hanging="360"/>
      </w:pPr>
    </w:lvl>
    <w:lvl w:ilvl="7" w:tplc="140A0019" w:tentative="1">
      <w:start w:val="1"/>
      <w:numFmt w:val="lowerLetter"/>
      <w:lvlText w:val="%8."/>
      <w:lvlJc w:val="left"/>
      <w:pPr>
        <w:ind w:left="6840" w:hanging="360"/>
      </w:pPr>
    </w:lvl>
    <w:lvl w:ilvl="8" w:tplc="140A001B" w:tentative="1">
      <w:start w:val="1"/>
      <w:numFmt w:val="lowerRoman"/>
      <w:lvlText w:val="%9."/>
      <w:lvlJc w:val="right"/>
      <w:pPr>
        <w:ind w:left="7560" w:hanging="180"/>
      </w:pPr>
    </w:lvl>
  </w:abstractNum>
  <w:abstractNum w:abstractNumId="5">
    <w:nsid w:val="25962C8D"/>
    <w:multiLevelType w:val="hybridMultilevel"/>
    <w:tmpl w:val="C42C6F30"/>
    <w:lvl w:ilvl="0" w:tplc="140A000F">
      <w:start w:val="1"/>
      <w:numFmt w:val="decimal"/>
      <w:lvlText w:val="%1."/>
      <w:lvlJc w:val="left"/>
      <w:pPr>
        <w:ind w:left="1080" w:hanging="360"/>
      </w:p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6">
    <w:nsid w:val="27994D81"/>
    <w:multiLevelType w:val="hybridMultilevel"/>
    <w:tmpl w:val="BDF4F4E6"/>
    <w:lvl w:ilvl="0" w:tplc="C31471F2">
      <w:start w:val="1"/>
      <w:numFmt w:val="decimal"/>
      <w:lvlText w:val="%1."/>
      <w:lvlJc w:val="left"/>
      <w:pPr>
        <w:ind w:left="420" w:hanging="360"/>
      </w:pPr>
      <w:rPr>
        <w:rFonts w:cs="Times New Roman" w:hint="default"/>
      </w:rPr>
    </w:lvl>
    <w:lvl w:ilvl="1" w:tplc="140A0019">
      <w:start w:val="1"/>
      <w:numFmt w:val="lowerLetter"/>
      <w:lvlText w:val="%2."/>
      <w:lvlJc w:val="left"/>
      <w:pPr>
        <w:ind w:left="1140" w:hanging="360"/>
      </w:pPr>
      <w:rPr>
        <w:rFonts w:cs="Times New Roman"/>
      </w:rPr>
    </w:lvl>
    <w:lvl w:ilvl="2" w:tplc="140A001B" w:tentative="1">
      <w:start w:val="1"/>
      <w:numFmt w:val="lowerRoman"/>
      <w:lvlText w:val="%3."/>
      <w:lvlJc w:val="right"/>
      <w:pPr>
        <w:ind w:left="1860" w:hanging="180"/>
      </w:pPr>
      <w:rPr>
        <w:rFonts w:cs="Times New Roman"/>
      </w:rPr>
    </w:lvl>
    <w:lvl w:ilvl="3" w:tplc="140A000F" w:tentative="1">
      <w:start w:val="1"/>
      <w:numFmt w:val="decimal"/>
      <w:lvlText w:val="%4."/>
      <w:lvlJc w:val="left"/>
      <w:pPr>
        <w:ind w:left="2580" w:hanging="360"/>
      </w:pPr>
      <w:rPr>
        <w:rFonts w:cs="Times New Roman"/>
      </w:rPr>
    </w:lvl>
    <w:lvl w:ilvl="4" w:tplc="140A0019" w:tentative="1">
      <w:start w:val="1"/>
      <w:numFmt w:val="lowerLetter"/>
      <w:lvlText w:val="%5."/>
      <w:lvlJc w:val="left"/>
      <w:pPr>
        <w:ind w:left="3300" w:hanging="360"/>
      </w:pPr>
      <w:rPr>
        <w:rFonts w:cs="Times New Roman"/>
      </w:rPr>
    </w:lvl>
    <w:lvl w:ilvl="5" w:tplc="140A001B" w:tentative="1">
      <w:start w:val="1"/>
      <w:numFmt w:val="lowerRoman"/>
      <w:lvlText w:val="%6."/>
      <w:lvlJc w:val="right"/>
      <w:pPr>
        <w:ind w:left="4020" w:hanging="180"/>
      </w:pPr>
      <w:rPr>
        <w:rFonts w:cs="Times New Roman"/>
      </w:rPr>
    </w:lvl>
    <w:lvl w:ilvl="6" w:tplc="140A000F" w:tentative="1">
      <w:start w:val="1"/>
      <w:numFmt w:val="decimal"/>
      <w:lvlText w:val="%7."/>
      <w:lvlJc w:val="left"/>
      <w:pPr>
        <w:ind w:left="4740" w:hanging="360"/>
      </w:pPr>
      <w:rPr>
        <w:rFonts w:cs="Times New Roman"/>
      </w:rPr>
    </w:lvl>
    <w:lvl w:ilvl="7" w:tplc="140A0019" w:tentative="1">
      <w:start w:val="1"/>
      <w:numFmt w:val="lowerLetter"/>
      <w:lvlText w:val="%8."/>
      <w:lvlJc w:val="left"/>
      <w:pPr>
        <w:ind w:left="5460" w:hanging="360"/>
      </w:pPr>
      <w:rPr>
        <w:rFonts w:cs="Times New Roman"/>
      </w:rPr>
    </w:lvl>
    <w:lvl w:ilvl="8" w:tplc="140A001B" w:tentative="1">
      <w:start w:val="1"/>
      <w:numFmt w:val="lowerRoman"/>
      <w:lvlText w:val="%9."/>
      <w:lvlJc w:val="right"/>
      <w:pPr>
        <w:ind w:left="6180" w:hanging="180"/>
      </w:pPr>
      <w:rPr>
        <w:rFonts w:cs="Times New Roman"/>
      </w:rPr>
    </w:lvl>
  </w:abstractNum>
  <w:abstractNum w:abstractNumId="7">
    <w:nsid w:val="33D70585"/>
    <w:multiLevelType w:val="hybridMultilevel"/>
    <w:tmpl w:val="C3E48AC2"/>
    <w:lvl w:ilvl="0" w:tplc="D338BA1E">
      <w:start w:val="1"/>
      <w:numFmt w:val="decimal"/>
      <w:lvlText w:val="%1."/>
      <w:lvlJc w:val="left"/>
      <w:pPr>
        <w:ind w:left="780" w:hanging="360"/>
      </w:pPr>
      <w:rPr>
        <w:rFonts w:cs="Times New Roman" w:hint="default"/>
      </w:rPr>
    </w:lvl>
    <w:lvl w:ilvl="1" w:tplc="140A0019">
      <w:start w:val="1"/>
      <w:numFmt w:val="lowerLetter"/>
      <w:lvlText w:val="%2."/>
      <w:lvlJc w:val="left"/>
      <w:pPr>
        <w:ind w:left="1500" w:hanging="360"/>
      </w:pPr>
      <w:rPr>
        <w:rFonts w:cs="Times New Roman"/>
      </w:rPr>
    </w:lvl>
    <w:lvl w:ilvl="2" w:tplc="140A001B" w:tentative="1">
      <w:start w:val="1"/>
      <w:numFmt w:val="lowerRoman"/>
      <w:lvlText w:val="%3."/>
      <w:lvlJc w:val="right"/>
      <w:pPr>
        <w:ind w:left="2220" w:hanging="180"/>
      </w:pPr>
      <w:rPr>
        <w:rFonts w:cs="Times New Roman"/>
      </w:rPr>
    </w:lvl>
    <w:lvl w:ilvl="3" w:tplc="140A000F" w:tentative="1">
      <w:start w:val="1"/>
      <w:numFmt w:val="decimal"/>
      <w:lvlText w:val="%4."/>
      <w:lvlJc w:val="left"/>
      <w:pPr>
        <w:ind w:left="2940" w:hanging="360"/>
      </w:pPr>
      <w:rPr>
        <w:rFonts w:cs="Times New Roman"/>
      </w:rPr>
    </w:lvl>
    <w:lvl w:ilvl="4" w:tplc="140A0019" w:tentative="1">
      <w:start w:val="1"/>
      <w:numFmt w:val="lowerLetter"/>
      <w:lvlText w:val="%5."/>
      <w:lvlJc w:val="left"/>
      <w:pPr>
        <w:ind w:left="3660" w:hanging="360"/>
      </w:pPr>
      <w:rPr>
        <w:rFonts w:cs="Times New Roman"/>
      </w:rPr>
    </w:lvl>
    <w:lvl w:ilvl="5" w:tplc="140A001B" w:tentative="1">
      <w:start w:val="1"/>
      <w:numFmt w:val="lowerRoman"/>
      <w:lvlText w:val="%6."/>
      <w:lvlJc w:val="right"/>
      <w:pPr>
        <w:ind w:left="4380" w:hanging="180"/>
      </w:pPr>
      <w:rPr>
        <w:rFonts w:cs="Times New Roman"/>
      </w:rPr>
    </w:lvl>
    <w:lvl w:ilvl="6" w:tplc="140A000F" w:tentative="1">
      <w:start w:val="1"/>
      <w:numFmt w:val="decimal"/>
      <w:lvlText w:val="%7."/>
      <w:lvlJc w:val="left"/>
      <w:pPr>
        <w:ind w:left="5100" w:hanging="360"/>
      </w:pPr>
      <w:rPr>
        <w:rFonts w:cs="Times New Roman"/>
      </w:rPr>
    </w:lvl>
    <w:lvl w:ilvl="7" w:tplc="140A0019" w:tentative="1">
      <w:start w:val="1"/>
      <w:numFmt w:val="lowerLetter"/>
      <w:lvlText w:val="%8."/>
      <w:lvlJc w:val="left"/>
      <w:pPr>
        <w:ind w:left="5820" w:hanging="360"/>
      </w:pPr>
      <w:rPr>
        <w:rFonts w:cs="Times New Roman"/>
      </w:rPr>
    </w:lvl>
    <w:lvl w:ilvl="8" w:tplc="140A001B" w:tentative="1">
      <w:start w:val="1"/>
      <w:numFmt w:val="lowerRoman"/>
      <w:lvlText w:val="%9."/>
      <w:lvlJc w:val="right"/>
      <w:pPr>
        <w:ind w:left="6540" w:hanging="180"/>
      </w:pPr>
      <w:rPr>
        <w:rFonts w:cs="Times New Roman"/>
      </w:rPr>
    </w:lvl>
  </w:abstractNum>
  <w:abstractNum w:abstractNumId="8">
    <w:nsid w:val="3AC723AF"/>
    <w:multiLevelType w:val="hybridMultilevel"/>
    <w:tmpl w:val="AD08B788"/>
    <w:lvl w:ilvl="0" w:tplc="2FC63E5C">
      <w:start w:val="1"/>
      <w:numFmt w:val="decimal"/>
      <w:lvlText w:val="%1."/>
      <w:lvlJc w:val="left"/>
      <w:pPr>
        <w:ind w:left="420" w:hanging="360"/>
      </w:pPr>
      <w:rPr>
        <w:rFonts w:cs="Times New Roman"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9">
    <w:nsid w:val="3D911EF0"/>
    <w:multiLevelType w:val="hybridMultilevel"/>
    <w:tmpl w:val="94D2C166"/>
    <w:lvl w:ilvl="0" w:tplc="5CE40406">
      <w:start w:val="1"/>
      <w:numFmt w:val="decimal"/>
      <w:lvlText w:val="%1."/>
      <w:lvlJc w:val="left"/>
      <w:pPr>
        <w:ind w:left="720" w:hanging="360"/>
      </w:pPr>
      <w:rPr>
        <w:rFonts w:hint="default"/>
        <w:sz w:val="24"/>
        <w:szCs w:val="24"/>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0">
    <w:nsid w:val="3DA93BC7"/>
    <w:multiLevelType w:val="hybridMultilevel"/>
    <w:tmpl w:val="7D06F464"/>
    <w:lvl w:ilvl="0" w:tplc="2222E344">
      <w:start w:val="1"/>
      <w:numFmt w:val="decimal"/>
      <w:lvlText w:val="%1."/>
      <w:lvlJc w:val="left"/>
      <w:pPr>
        <w:ind w:left="420" w:hanging="360"/>
      </w:pPr>
      <w:rPr>
        <w:rFonts w:cs="Times New Roman"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1">
    <w:nsid w:val="452023B1"/>
    <w:multiLevelType w:val="hybridMultilevel"/>
    <w:tmpl w:val="1B4CB912"/>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2">
    <w:nsid w:val="4852480B"/>
    <w:multiLevelType w:val="hybridMultilevel"/>
    <w:tmpl w:val="84CE33F8"/>
    <w:lvl w:ilvl="0" w:tplc="140A000F">
      <w:start w:val="1"/>
      <w:numFmt w:val="decimal"/>
      <w:lvlText w:val="%1."/>
      <w:lvlJc w:val="left"/>
      <w:pPr>
        <w:ind w:left="807" w:hanging="360"/>
      </w:pPr>
      <w:rPr>
        <w:rFonts w:hint="default"/>
        <w:sz w:val="24"/>
        <w:szCs w:val="24"/>
      </w:rPr>
    </w:lvl>
    <w:lvl w:ilvl="1" w:tplc="140A0019">
      <w:start w:val="1"/>
      <w:numFmt w:val="lowerLetter"/>
      <w:lvlText w:val="%2."/>
      <w:lvlJc w:val="left"/>
      <w:pPr>
        <w:ind w:left="1527" w:hanging="360"/>
      </w:pPr>
    </w:lvl>
    <w:lvl w:ilvl="2" w:tplc="140A001B" w:tentative="1">
      <w:start w:val="1"/>
      <w:numFmt w:val="lowerRoman"/>
      <w:lvlText w:val="%3."/>
      <w:lvlJc w:val="right"/>
      <w:pPr>
        <w:ind w:left="2247" w:hanging="180"/>
      </w:pPr>
    </w:lvl>
    <w:lvl w:ilvl="3" w:tplc="140A000F" w:tentative="1">
      <w:start w:val="1"/>
      <w:numFmt w:val="decimal"/>
      <w:lvlText w:val="%4."/>
      <w:lvlJc w:val="left"/>
      <w:pPr>
        <w:ind w:left="2967" w:hanging="360"/>
      </w:pPr>
    </w:lvl>
    <w:lvl w:ilvl="4" w:tplc="140A0019" w:tentative="1">
      <w:start w:val="1"/>
      <w:numFmt w:val="lowerLetter"/>
      <w:lvlText w:val="%5."/>
      <w:lvlJc w:val="left"/>
      <w:pPr>
        <w:ind w:left="3687" w:hanging="360"/>
      </w:pPr>
    </w:lvl>
    <w:lvl w:ilvl="5" w:tplc="140A001B" w:tentative="1">
      <w:start w:val="1"/>
      <w:numFmt w:val="lowerRoman"/>
      <w:lvlText w:val="%6."/>
      <w:lvlJc w:val="right"/>
      <w:pPr>
        <w:ind w:left="4407" w:hanging="180"/>
      </w:pPr>
    </w:lvl>
    <w:lvl w:ilvl="6" w:tplc="140A000F" w:tentative="1">
      <w:start w:val="1"/>
      <w:numFmt w:val="decimal"/>
      <w:lvlText w:val="%7."/>
      <w:lvlJc w:val="left"/>
      <w:pPr>
        <w:ind w:left="5127" w:hanging="360"/>
      </w:pPr>
    </w:lvl>
    <w:lvl w:ilvl="7" w:tplc="140A0019" w:tentative="1">
      <w:start w:val="1"/>
      <w:numFmt w:val="lowerLetter"/>
      <w:lvlText w:val="%8."/>
      <w:lvlJc w:val="left"/>
      <w:pPr>
        <w:ind w:left="5847" w:hanging="360"/>
      </w:pPr>
    </w:lvl>
    <w:lvl w:ilvl="8" w:tplc="140A001B" w:tentative="1">
      <w:start w:val="1"/>
      <w:numFmt w:val="lowerRoman"/>
      <w:lvlText w:val="%9."/>
      <w:lvlJc w:val="right"/>
      <w:pPr>
        <w:ind w:left="6567" w:hanging="180"/>
      </w:pPr>
    </w:lvl>
  </w:abstractNum>
  <w:abstractNum w:abstractNumId="13">
    <w:nsid w:val="5B7969BA"/>
    <w:multiLevelType w:val="hybridMultilevel"/>
    <w:tmpl w:val="35A43790"/>
    <w:lvl w:ilvl="0" w:tplc="8B3E4464">
      <w:start w:val="1"/>
      <w:numFmt w:val="decimal"/>
      <w:lvlText w:val="%1."/>
      <w:lvlJc w:val="left"/>
      <w:pPr>
        <w:ind w:left="1440" w:hanging="360"/>
      </w:pPr>
      <w:rPr>
        <w:rFonts w:ascii="Verdana" w:hAnsi="Verdana" w:hint="default"/>
        <w:sz w:val="24"/>
        <w:szCs w:val="24"/>
      </w:r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14">
    <w:nsid w:val="5EE11F0F"/>
    <w:multiLevelType w:val="hybridMultilevel"/>
    <w:tmpl w:val="94D2C166"/>
    <w:lvl w:ilvl="0" w:tplc="5CE40406">
      <w:start w:val="1"/>
      <w:numFmt w:val="decimal"/>
      <w:lvlText w:val="%1."/>
      <w:lvlJc w:val="left"/>
      <w:pPr>
        <w:ind w:left="807" w:hanging="360"/>
      </w:pPr>
      <w:rPr>
        <w:rFonts w:hint="default"/>
        <w:sz w:val="24"/>
        <w:szCs w:val="24"/>
      </w:rPr>
    </w:lvl>
    <w:lvl w:ilvl="1" w:tplc="140A0019">
      <w:start w:val="1"/>
      <w:numFmt w:val="lowerLetter"/>
      <w:lvlText w:val="%2."/>
      <w:lvlJc w:val="left"/>
      <w:pPr>
        <w:ind w:left="1527" w:hanging="360"/>
      </w:pPr>
    </w:lvl>
    <w:lvl w:ilvl="2" w:tplc="140A001B" w:tentative="1">
      <w:start w:val="1"/>
      <w:numFmt w:val="lowerRoman"/>
      <w:lvlText w:val="%3."/>
      <w:lvlJc w:val="right"/>
      <w:pPr>
        <w:ind w:left="2247" w:hanging="180"/>
      </w:pPr>
    </w:lvl>
    <w:lvl w:ilvl="3" w:tplc="140A000F" w:tentative="1">
      <w:start w:val="1"/>
      <w:numFmt w:val="decimal"/>
      <w:lvlText w:val="%4."/>
      <w:lvlJc w:val="left"/>
      <w:pPr>
        <w:ind w:left="2967" w:hanging="360"/>
      </w:pPr>
    </w:lvl>
    <w:lvl w:ilvl="4" w:tplc="140A0019" w:tentative="1">
      <w:start w:val="1"/>
      <w:numFmt w:val="lowerLetter"/>
      <w:lvlText w:val="%5."/>
      <w:lvlJc w:val="left"/>
      <w:pPr>
        <w:ind w:left="3687" w:hanging="360"/>
      </w:pPr>
    </w:lvl>
    <w:lvl w:ilvl="5" w:tplc="140A001B" w:tentative="1">
      <w:start w:val="1"/>
      <w:numFmt w:val="lowerRoman"/>
      <w:lvlText w:val="%6."/>
      <w:lvlJc w:val="right"/>
      <w:pPr>
        <w:ind w:left="4407" w:hanging="180"/>
      </w:pPr>
    </w:lvl>
    <w:lvl w:ilvl="6" w:tplc="140A000F" w:tentative="1">
      <w:start w:val="1"/>
      <w:numFmt w:val="decimal"/>
      <w:lvlText w:val="%7."/>
      <w:lvlJc w:val="left"/>
      <w:pPr>
        <w:ind w:left="5127" w:hanging="360"/>
      </w:pPr>
    </w:lvl>
    <w:lvl w:ilvl="7" w:tplc="140A0019" w:tentative="1">
      <w:start w:val="1"/>
      <w:numFmt w:val="lowerLetter"/>
      <w:lvlText w:val="%8."/>
      <w:lvlJc w:val="left"/>
      <w:pPr>
        <w:ind w:left="5847" w:hanging="360"/>
      </w:pPr>
    </w:lvl>
    <w:lvl w:ilvl="8" w:tplc="140A001B" w:tentative="1">
      <w:start w:val="1"/>
      <w:numFmt w:val="lowerRoman"/>
      <w:lvlText w:val="%9."/>
      <w:lvlJc w:val="right"/>
      <w:pPr>
        <w:ind w:left="6567" w:hanging="180"/>
      </w:pPr>
    </w:lvl>
  </w:abstractNum>
  <w:abstractNum w:abstractNumId="15">
    <w:nsid w:val="6147260A"/>
    <w:multiLevelType w:val="hybridMultilevel"/>
    <w:tmpl w:val="925AEC96"/>
    <w:lvl w:ilvl="0" w:tplc="C4FC7760">
      <w:start w:val="1"/>
      <w:numFmt w:val="decimal"/>
      <w:lvlText w:val="%1."/>
      <w:lvlJc w:val="left"/>
      <w:pPr>
        <w:ind w:left="1440" w:hanging="360"/>
      </w:pPr>
      <w:rPr>
        <w:rFonts w:ascii="Verdana" w:hAnsi="Verdana" w:hint="default"/>
        <w:sz w:val="24"/>
        <w:szCs w:val="24"/>
      </w:r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16">
    <w:nsid w:val="64A42878"/>
    <w:multiLevelType w:val="hybridMultilevel"/>
    <w:tmpl w:val="6DF8536C"/>
    <w:lvl w:ilvl="0" w:tplc="140A000F">
      <w:start w:val="1"/>
      <w:numFmt w:val="decimal"/>
      <w:lvlText w:val="%1."/>
      <w:lvlJc w:val="left"/>
      <w:pPr>
        <w:ind w:left="1080" w:hanging="360"/>
      </w:p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17">
    <w:nsid w:val="68C233AE"/>
    <w:multiLevelType w:val="hybridMultilevel"/>
    <w:tmpl w:val="1B4CB912"/>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8">
    <w:nsid w:val="692C1121"/>
    <w:multiLevelType w:val="hybridMultilevel"/>
    <w:tmpl w:val="E58A75B8"/>
    <w:lvl w:ilvl="0" w:tplc="D338BA1E">
      <w:start w:val="1"/>
      <w:numFmt w:val="decimal"/>
      <w:lvlText w:val="%1."/>
      <w:lvlJc w:val="left"/>
      <w:pPr>
        <w:ind w:left="780" w:hanging="360"/>
      </w:pPr>
      <w:rPr>
        <w:rFonts w:cs="Times New Roman" w:hint="default"/>
      </w:rPr>
    </w:lvl>
    <w:lvl w:ilvl="1" w:tplc="140A0019">
      <w:start w:val="1"/>
      <w:numFmt w:val="lowerLetter"/>
      <w:lvlText w:val="%2."/>
      <w:lvlJc w:val="left"/>
      <w:pPr>
        <w:ind w:left="1500" w:hanging="360"/>
      </w:pPr>
      <w:rPr>
        <w:rFonts w:cs="Times New Roman"/>
      </w:rPr>
    </w:lvl>
    <w:lvl w:ilvl="2" w:tplc="140A001B" w:tentative="1">
      <w:start w:val="1"/>
      <w:numFmt w:val="lowerRoman"/>
      <w:lvlText w:val="%3."/>
      <w:lvlJc w:val="right"/>
      <w:pPr>
        <w:ind w:left="2220" w:hanging="180"/>
      </w:pPr>
      <w:rPr>
        <w:rFonts w:cs="Times New Roman"/>
      </w:rPr>
    </w:lvl>
    <w:lvl w:ilvl="3" w:tplc="140A000F" w:tentative="1">
      <w:start w:val="1"/>
      <w:numFmt w:val="decimal"/>
      <w:lvlText w:val="%4."/>
      <w:lvlJc w:val="left"/>
      <w:pPr>
        <w:ind w:left="2940" w:hanging="360"/>
      </w:pPr>
      <w:rPr>
        <w:rFonts w:cs="Times New Roman"/>
      </w:rPr>
    </w:lvl>
    <w:lvl w:ilvl="4" w:tplc="140A0019" w:tentative="1">
      <w:start w:val="1"/>
      <w:numFmt w:val="lowerLetter"/>
      <w:lvlText w:val="%5."/>
      <w:lvlJc w:val="left"/>
      <w:pPr>
        <w:ind w:left="3660" w:hanging="360"/>
      </w:pPr>
      <w:rPr>
        <w:rFonts w:cs="Times New Roman"/>
      </w:rPr>
    </w:lvl>
    <w:lvl w:ilvl="5" w:tplc="140A001B" w:tentative="1">
      <w:start w:val="1"/>
      <w:numFmt w:val="lowerRoman"/>
      <w:lvlText w:val="%6."/>
      <w:lvlJc w:val="right"/>
      <w:pPr>
        <w:ind w:left="4380" w:hanging="180"/>
      </w:pPr>
      <w:rPr>
        <w:rFonts w:cs="Times New Roman"/>
      </w:rPr>
    </w:lvl>
    <w:lvl w:ilvl="6" w:tplc="140A000F" w:tentative="1">
      <w:start w:val="1"/>
      <w:numFmt w:val="decimal"/>
      <w:lvlText w:val="%7."/>
      <w:lvlJc w:val="left"/>
      <w:pPr>
        <w:ind w:left="5100" w:hanging="360"/>
      </w:pPr>
      <w:rPr>
        <w:rFonts w:cs="Times New Roman"/>
      </w:rPr>
    </w:lvl>
    <w:lvl w:ilvl="7" w:tplc="140A0019" w:tentative="1">
      <w:start w:val="1"/>
      <w:numFmt w:val="lowerLetter"/>
      <w:lvlText w:val="%8."/>
      <w:lvlJc w:val="left"/>
      <w:pPr>
        <w:ind w:left="5820" w:hanging="360"/>
      </w:pPr>
      <w:rPr>
        <w:rFonts w:cs="Times New Roman"/>
      </w:rPr>
    </w:lvl>
    <w:lvl w:ilvl="8" w:tplc="140A001B" w:tentative="1">
      <w:start w:val="1"/>
      <w:numFmt w:val="lowerRoman"/>
      <w:lvlText w:val="%9."/>
      <w:lvlJc w:val="right"/>
      <w:pPr>
        <w:ind w:left="6540" w:hanging="180"/>
      </w:pPr>
      <w:rPr>
        <w:rFonts w:cs="Times New Roman"/>
      </w:rPr>
    </w:lvl>
  </w:abstractNum>
  <w:abstractNum w:abstractNumId="19">
    <w:nsid w:val="6C030C6A"/>
    <w:multiLevelType w:val="hybridMultilevel"/>
    <w:tmpl w:val="E9D66B16"/>
    <w:lvl w:ilvl="0" w:tplc="140A000F">
      <w:start w:val="1"/>
      <w:numFmt w:val="decimal"/>
      <w:lvlText w:val="%1."/>
      <w:lvlJc w:val="left"/>
      <w:pPr>
        <w:ind w:left="1440" w:hanging="360"/>
      </w:pPr>
      <w:rPr>
        <w:rFonts w:hint="default"/>
        <w:sz w:val="24"/>
        <w:szCs w:val="24"/>
      </w:r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20">
    <w:nsid w:val="75A87873"/>
    <w:multiLevelType w:val="hybridMultilevel"/>
    <w:tmpl w:val="31CE3AA6"/>
    <w:lvl w:ilvl="0" w:tplc="5CE40406">
      <w:start w:val="1"/>
      <w:numFmt w:val="decimal"/>
      <w:lvlText w:val="%1."/>
      <w:lvlJc w:val="left"/>
      <w:pPr>
        <w:ind w:left="807" w:hanging="360"/>
      </w:pPr>
      <w:rPr>
        <w:rFonts w:hint="default"/>
        <w:sz w:val="24"/>
        <w:szCs w:val="24"/>
      </w:rPr>
    </w:lvl>
    <w:lvl w:ilvl="1" w:tplc="140A0019">
      <w:start w:val="1"/>
      <w:numFmt w:val="lowerLetter"/>
      <w:lvlText w:val="%2."/>
      <w:lvlJc w:val="left"/>
      <w:pPr>
        <w:ind w:left="1527" w:hanging="360"/>
      </w:pPr>
    </w:lvl>
    <w:lvl w:ilvl="2" w:tplc="140A001B" w:tentative="1">
      <w:start w:val="1"/>
      <w:numFmt w:val="lowerRoman"/>
      <w:lvlText w:val="%3."/>
      <w:lvlJc w:val="right"/>
      <w:pPr>
        <w:ind w:left="2247" w:hanging="180"/>
      </w:pPr>
    </w:lvl>
    <w:lvl w:ilvl="3" w:tplc="140A000F" w:tentative="1">
      <w:start w:val="1"/>
      <w:numFmt w:val="decimal"/>
      <w:lvlText w:val="%4."/>
      <w:lvlJc w:val="left"/>
      <w:pPr>
        <w:ind w:left="2967" w:hanging="360"/>
      </w:pPr>
    </w:lvl>
    <w:lvl w:ilvl="4" w:tplc="140A0019" w:tentative="1">
      <w:start w:val="1"/>
      <w:numFmt w:val="lowerLetter"/>
      <w:lvlText w:val="%5."/>
      <w:lvlJc w:val="left"/>
      <w:pPr>
        <w:ind w:left="3687" w:hanging="360"/>
      </w:pPr>
    </w:lvl>
    <w:lvl w:ilvl="5" w:tplc="140A001B" w:tentative="1">
      <w:start w:val="1"/>
      <w:numFmt w:val="lowerRoman"/>
      <w:lvlText w:val="%6."/>
      <w:lvlJc w:val="right"/>
      <w:pPr>
        <w:ind w:left="4407" w:hanging="180"/>
      </w:pPr>
    </w:lvl>
    <w:lvl w:ilvl="6" w:tplc="140A000F" w:tentative="1">
      <w:start w:val="1"/>
      <w:numFmt w:val="decimal"/>
      <w:lvlText w:val="%7."/>
      <w:lvlJc w:val="left"/>
      <w:pPr>
        <w:ind w:left="5127" w:hanging="360"/>
      </w:pPr>
    </w:lvl>
    <w:lvl w:ilvl="7" w:tplc="140A0019" w:tentative="1">
      <w:start w:val="1"/>
      <w:numFmt w:val="lowerLetter"/>
      <w:lvlText w:val="%8."/>
      <w:lvlJc w:val="left"/>
      <w:pPr>
        <w:ind w:left="5847" w:hanging="360"/>
      </w:pPr>
    </w:lvl>
    <w:lvl w:ilvl="8" w:tplc="140A001B" w:tentative="1">
      <w:start w:val="1"/>
      <w:numFmt w:val="lowerRoman"/>
      <w:lvlText w:val="%9."/>
      <w:lvlJc w:val="right"/>
      <w:pPr>
        <w:ind w:left="6567" w:hanging="180"/>
      </w:pPr>
    </w:lvl>
  </w:abstractNum>
  <w:abstractNum w:abstractNumId="21">
    <w:nsid w:val="75F86EA9"/>
    <w:multiLevelType w:val="hybridMultilevel"/>
    <w:tmpl w:val="4AF4DBAA"/>
    <w:lvl w:ilvl="0" w:tplc="140A000F">
      <w:start w:val="1"/>
      <w:numFmt w:val="decimal"/>
      <w:lvlText w:val="%1."/>
      <w:lvlJc w:val="left"/>
      <w:pPr>
        <w:ind w:left="1080" w:hanging="360"/>
      </w:p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22">
    <w:nsid w:val="76433B4F"/>
    <w:multiLevelType w:val="multilevel"/>
    <w:tmpl w:val="1BB8C762"/>
    <w:lvl w:ilvl="0">
      <w:start w:val="1"/>
      <w:numFmt w:val="decimal"/>
      <w:pStyle w:val="Ttulo1"/>
      <w:lvlText w:val="%1."/>
      <w:lvlJc w:val="left"/>
      <w:pPr>
        <w:tabs>
          <w:tab w:val="num" w:pos="432"/>
        </w:tabs>
        <w:ind w:left="432" w:hanging="432"/>
      </w:pPr>
      <w:rPr>
        <w:rFonts w:cs="Times New Roman" w:hint="default"/>
      </w:rPr>
    </w:lvl>
    <w:lvl w:ilvl="1">
      <w:start w:val="1"/>
      <w:numFmt w:val="decimal"/>
      <w:pStyle w:val="Ttulo2"/>
      <w:lvlText w:val="%1.%2"/>
      <w:lvlJc w:val="left"/>
      <w:pPr>
        <w:tabs>
          <w:tab w:val="num" w:pos="756"/>
        </w:tabs>
        <w:ind w:left="756" w:hanging="576"/>
      </w:pPr>
      <w:rPr>
        <w:rFonts w:ascii="Arial" w:hAnsi="Arial" w:cs="Arial" w:hint="default"/>
        <w:b/>
        <w:i w:val="0"/>
        <w:color w:val="FFFFFF" w:themeColor="background1"/>
        <w:sz w:val="24"/>
        <w:szCs w:val="24"/>
      </w:rPr>
    </w:lvl>
    <w:lvl w:ilvl="2">
      <w:start w:val="1"/>
      <w:numFmt w:val="decimal"/>
      <w:pStyle w:val="Ttulo3"/>
      <w:lvlText w:val="%1.%2.%3"/>
      <w:lvlJc w:val="left"/>
      <w:pPr>
        <w:tabs>
          <w:tab w:val="num" w:pos="720"/>
        </w:tabs>
        <w:ind w:left="720" w:hanging="720"/>
      </w:pPr>
      <w:rPr>
        <w:rFonts w:cs="Times New Roman" w:hint="default"/>
      </w:rPr>
    </w:lvl>
    <w:lvl w:ilvl="3">
      <w:start w:val="1"/>
      <w:numFmt w:val="decimal"/>
      <w:pStyle w:val="Ttulo4"/>
      <w:lvlText w:val="%1.%2.%3.%4"/>
      <w:lvlJc w:val="left"/>
      <w:pPr>
        <w:tabs>
          <w:tab w:val="num" w:pos="864"/>
        </w:tabs>
        <w:ind w:left="864" w:hanging="864"/>
      </w:pPr>
      <w:rPr>
        <w:rFonts w:cs="Times New Roman" w:hint="default"/>
      </w:rPr>
    </w:lvl>
    <w:lvl w:ilvl="4">
      <w:start w:val="1"/>
      <w:numFmt w:val="decimal"/>
      <w:pStyle w:val="Ttulo5"/>
      <w:lvlText w:val="%1.%2.%3.%4.%5"/>
      <w:lvlJc w:val="left"/>
      <w:pPr>
        <w:tabs>
          <w:tab w:val="num" w:pos="1008"/>
        </w:tabs>
        <w:ind w:left="1008" w:hanging="1008"/>
      </w:pPr>
      <w:rPr>
        <w:rFonts w:cs="Times New Roman" w:hint="default"/>
      </w:rPr>
    </w:lvl>
    <w:lvl w:ilvl="5">
      <w:start w:val="1"/>
      <w:numFmt w:val="decimal"/>
      <w:pStyle w:val="Ttulo6"/>
      <w:lvlText w:val="%1.%2.%3.%4.%5.%6"/>
      <w:lvlJc w:val="left"/>
      <w:pPr>
        <w:tabs>
          <w:tab w:val="num" w:pos="1152"/>
        </w:tabs>
        <w:ind w:left="1152" w:hanging="1152"/>
      </w:pPr>
      <w:rPr>
        <w:rFonts w:cs="Times New Roman" w:hint="default"/>
      </w:rPr>
    </w:lvl>
    <w:lvl w:ilvl="6">
      <w:start w:val="1"/>
      <w:numFmt w:val="decimal"/>
      <w:pStyle w:val="Ttulo7"/>
      <w:lvlText w:val="%1.%2.%3.%4.%5.%6.%7"/>
      <w:lvlJc w:val="left"/>
      <w:pPr>
        <w:tabs>
          <w:tab w:val="num" w:pos="1296"/>
        </w:tabs>
        <w:ind w:left="1296" w:hanging="1296"/>
      </w:pPr>
      <w:rPr>
        <w:rFonts w:cs="Times New Roman" w:hint="default"/>
      </w:rPr>
    </w:lvl>
    <w:lvl w:ilvl="7">
      <w:start w:val="1"/>
      <w:numFmt w:val="decimal"/>
      <w:pStyle w:val="Ttulo8"/>
      <w:lvlText w:val="%1.%2.%3.%4.%5.%6.%7.%8"/>
      <w:lvlJc w:val="left"/>
      <w:pPr>
        <w:tabs>
          <w:tab w:val="num" w:pos="1440"/>
        </w:tabs>
        <w:ind w:left="1440" w:hanging="1440"/>
      </w:pPr>
      <w:rPr>
        <w:rFonts w:cs="Times New Roman" w:hint="default"/>
      </w:rPr>
    </w:lvl>
    <w:lvl w:ilvl="8">
      <w:start w:val="1"/>
      <w:numFmt w:val="decimal"/>
      <w:pStyle w:val="Ttulo9"/>
      <w:lvlText w:val="%1.%2.%3.%4.%5.%6.%7.%8.%9"/>
      <w:lvlJc w:val="left"/>
      <w:pPr>
        <w:tabs>
          <w:tab w:val="num" w:pos="1584"/>
        </w:tabs>
        <w:ind w:left="1584" w:hanging="1584"/>
      </w:pPr>
      <w:rPr>
        <w:rFonts w:cs="Times New Roman" w:hint="default"/>
      </w:rPr>
    </w:lvl>
  </w:abstractNum>
  <w:abstractNum w:abstractNumId="23">
    <w:nsid w:val="7C9073D0"/>
    <w:multiLevelType w:val="hybridMultilevel"/>
    <w:tmpl w:val="2848B04E"/>
    <w:lvl w:ilvl="0" w:tplc="140A000F">
      <w:start w:val="1"/>
      <w:numFmt w:val="decimal"/>
      <w:lvlText w:val="%1."/>
      <w:lvlJc w:val="left"/>
      <w:pPr>
        <w:ind w:left="807" w:hanging="360"/>
      </w:pPr>
      <w:rPr>
        <w:rFonts w:hint="default"/>
        <w:sz w:val="24"/>
        <w:szCs w:val="24"/>
      </w:rPr>
    </w:lvl>
    <w:lvl w:ilvl="1" w:tplc="140A0019">
      <w:start w:val="1"/>
      <w:numFmt w:val="lowerLetter"/>
      <w:lvlText w:val="%2."/>
      <w:lvlJc w:val="left"/>
      <w:pPr>
        <w:ind w:left="1527" w:hanging="360"/>
      </w:pPr>
    </w:lvl>
    <w:lvl w:ilvl="2" w:tplc="140A001B" w:tentative="1">
      <w:start w:val="1"/>
      <w:numFmt w:val="lowerRoman"/>
      <w:lvlText w:val="%3."/>
      <w:lvlJc w:val="right"/>
      <w:pPr>
        <w:ind w:left="2247" w:hanging="180"/>
      </w:pPr>
    </w:lvl>
    <w:lvl w:ilvl="3" w:tplc="140A000F" w:tentative="1">
      <w:start w:val="1"/>
      <w:numFmt w:val="decimal"/>
      <w:lvlText w:val="%4."/>
      <w:lvlJc w:val="left"/>
      <w:pPr>
        <w:ind w:left="2967" w:hanging="360"/>
      </w:pPr>
    </w:lvl>
    <w:lvl w:ilvl="4" w:tplc="140A0019" w:tentative="1">
      <w:start w:val="1"/>
      <w:numFmt w:val="lowerLetter"/>
      <w:lvlText w:val="%5."/>
      <w:lvlJc w:val="left"/>
      <w:pPr>
        <w:ind w:left="3687" w:hanging="360"/>
      </w:pPr>
    </w:lvl>
    <w:lvl w:ilvl="5" w:tplc="140A001B" w:tentative="1">
      <w:start w:val="1"/>
      <w:numFmt w:val="lowerRoman"/>
      <w:lvlText w:val="%6."/>
      <w:lvlJc w:val="right"/>
      <w:pPr>
        <w:ind w:left="4407" w:hanging="180"/>
      </w:pPr>
    </w:lvl>
    <w:lvl w:ilvl="6" w:tplc="140A000F" w:tentative="1">
      <w:start w:val="1"/>
      <w:numFmt w:val="decimal"/>
      <w:lvlText w:val="%7."/>
      <w:lvlJc w:val="left"/>
      <w:pPr>
        <w:ind w:left="5127" w:hanging="360"/>
      </w:pPr>
    </w:lvl>
    <w:lvl w:ilvl="7" w:tplc="140A0019" w:tentative="1">
      <w:start w:val="1"/>
      <w:numFmt w:val="lowerLetter"/>
      <w:lvlText w:val="%8."/>
      <w:lvlJc w:val="left"/>
      <w:pPr>
        <w:ind w:left="5847" w:hanging="360"/>
      </w:pPr>
    </w:lvl>
    <w:lvl w:ilvl="8" w:tplc="140A001B" w:tentative="1">
      <w:start w:val="1"/>
      <w:numFmt w:val="lowerRoman"/>
      <w:lvlText w:val="%9."/>
      <w:lvlJc w:val="right"/>
      <w:pPr>
        <w:ind w:left="6567" w:hanging="180"/>
      </w:pPr>
    </w:lvl>
  </w:abstractNum>
  <w:num w:numId="1">
    <w:abstractNumId w:val="22"/>
  </w:num>
  <w:num w:numId="2">
    <w:abstractNumId w:val="0"/>
  </w:num>
  <w:num w:numId="3">
    <w:abstractNumId w:val="9"/>
  </w:num>
  <w:num w:numId="4">
    <w:abstractNumId w:val="13"/>
  </w:num>
  <w:num w:numId="5">
    <w:abstractNumId w:val="1"/>
  </w:num>
  <w:num w:numId="6">
    <w:abstractNumId w:val="15"/>
  </w:num>
  <w:num w:numId="7">
    <w:abstractNumId w:val="6"/>
  </w:num>
  <w:num w:numId="8">
    <w:abstractNumId w:val="7"/>
  </w:num>
  <w:num w:numId="9">
    <w:abstractNumId w:val="11"/>
  </w:num>
  <w:num w:numId="10">
    <w:abstractNumId w:val="17"/>
  </w:num>
  <w:num w:numId="11">
    <w:abstractNumId w:val="18"/>
  </w:num>
  <w:num w:numId="12">
    <w:abstractNumId w:val="10"/>
  </w:num>
  <w:num w:numId="13">
    <w:abstractNumId w:val="8"/>
  </w:num>
  <w:num w:numId="14">
    <w:abstractNumId w:val="20"/>
  </w:num>
  <w:num w:numId="15">
    <w:abstractNumId w:val="4"/>
  </w:num>
  <w:num w:numId="16">
    <w:abstractNumId w:val="3"/>
  </w:num>
  <w:num w:numId="17">
    <w:abstractNumId w:val="19"/>
  </w:num>
  <w:num w:numId="18">
    <w:abstractNumId w:val="16"/>
  </w:num>
  <w:num w:numId="19">
    <w:abstractNumId w:val="14"/>
  </w:num>
  <w:num w:numId="20">
    <w:abstractNumId w:val="2"/>
  </w:num>
  <w:num w:numId="21">
    <w:abstractNumId w:val="5"/>
  </w:num>
  <w:num w:numId="22">
    <w:abstractNumId w:val="12"/>
  </w:num>
  <w:num w:numId="23">
    <w:abstractNumId w:val="21"/>
  </w:num>
  <w:num w:numId="24">
    <w:abstractNumId w:val="23"/>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eonardo Murillo">
    <w15:presenceInfo w15:providerId="Windows Live" w15:userId="a5dbb8337caeb8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B24"/>
    <w:rsid w:val="0000220C"/>
    <w:rsid w:val="000060BD"/>
    <w:rsid w:val="00021FD5"/>
    <w:rsid w:val="0002455F"/>
    <w:rsid w:val="00030859"/>
    <w:rsid w:val="00031965"/>
    <w:rsid w:val="00032134"/>
    <w:rsid w:val="0003755C"/>
    <w:rsid w:val="0004574E"/>
    <w:rsid w:val="00050AA4"/>
    <w:rsid w:val="00050B24"/>
    <w:rsid w:val="000559EE"/>
    <w:rsid w:val="00061A9E"/>
    <w:rsid w:val="00062A52"/>
    <w:rsid w:val="00082003"/>
    <w:rsid w:val="000845AD"/>
    <w:rsid w:val="00085572"/>
    <w:rsid w:val="00090AD4"/>
    <w:rsid w:val="000B4A8E"/>
    <w:rsid w:val="000B7138"/>
    <w:rsid w:val="000E4FA6"/>
    <w:rsid w:val="000F7B3A"/>
    <w:rsid w:val="00136475"/>
    <w:rsid w:val="001365BD"/>
    <w:rsid w:val="0014114F"/>
    <w:rsid w:val="001644DC"/>
    <w:rsid w:val="0017034F"/>
    <w:rsid w:val="00170EB6"/>
    <w:rsid w:val="0017622C"/>
    <w:rsid w:val="00176E3F"/>
    <w:rsid w:val="00185561"/>
    <w:rsid w:val="00187172"/>
    <w:rsid w:val="001A68E6"/>
    <w:rsid w:val="001B0E61"/>
    <w:rsid w:val="001C037E"/>
    <w:rsid w:val="001C7372"/>
    <w:rsid w:val="001D40F0"/>
    <w:rsid w:val="001E2A94"/>
    <w:rsid w:val="00202899"/>
    <w:rsid w:val="002048A0"/>
    <w:rsid w:val="00213DBE"/>
    <w:rsid w:val="002369FA"/>
    <w:rsid w:val="00250734"/>
    <w:rsid w:val="00251501"/>
    <w:rsid w:val="00264886"/>
    <w:rsid w:val="00271E27"/>
    <w:rsid w:val="00277C3A"/>
    <w:rsid w:val="002813C4"/>
    <w:rsid w:val="00285BA7"/>
    <w:rsid w:val="00291556"/>
    <w:rsid w:val="00291DE1"/>
    <w:rsid w:val="002A4503"/>
    <w:rsid w:val="002C3397"/>
    <w:rsid w:val="002C5B93"/>
    <w:rsid w:val="002D01E7"/>
    <w:rsid w:val="002D0959"/>
    <w:rsid w:val="002F71BD"/>
    <w:rsid w:val="00310B94"/>
    <w:rsid w:val="00314585"/>
    <w:rsid w:val="0033399E"/>
    <w:rsid w:val="003412D2"/>
    <w:rsid w:val="0035050E"/>
    <w:rsid w:val="00353F95"/>
    <w:rsid w:val="00356356"/>
    <w:rsid w:val="00366217"/>
    <w:rsid w:val="003718BD"/>
    <w:rsid w:val="00374DD8"/>
    <w:rsid w:val="00376581"/>
    <w:rsid w:val="003779E9"/>
    <w:rsid w:val="003809C7"/>
    <w:rsid w:val="00382E33"/>
    <w:rsid w:val="003A3552"/>
    <w:rsid w:val="003A42FB"/>
    <w:rsid w:val="003A47F1"/>
    <w:rsid w:val="003A5BF3"/>
    <w:rsid w:val="003D2D92"/>
    <w:rsid w:val="003D6CE6"/>
    <w:rsid w:val="003E439F"/>
    <w:rsid w:val="003E6CFF"/>
    <w:rsid w:val="003E7B33"/>
    <w:rsid w:val="004010AE"/>
    <w:rsid w:val="0041204C"/>
    <w:rsid w:val="00413061"/>
    <w:rsid w:val="0042334F"/>
    <w:rsid w:val="00424846"/>
    <w:rsid w:val="004264E5"/>
    <w:rsid w:val="0042740B"/>
    <w:rsid w:val="00427F2C"/>
    <w:rsid w:val="00431795"/>
    <w:rsid w:val="004342A9"/>
    <w:rsid w:val="00452388"/>
    <w:rsid w:val="00454EAA"/>
    <w:rsid w:val="004646FA"/>
    <w:rsid w:val="00464EC1"/>
    <w:rsid w:val="004846A7"/>
    <w:rsid w:val="00484746"/>
    <w:rsid w:val="00490EB0"/>
    <w:rsid w:val="004927CD"/>
    <w:rsid w:val="004A02B4"/>
    <w:rsid w:val="004A1989"/>
    <w:rsid w:val="004A2CA7"/>
    <w:rsid w:val="004A30CE"/>
    <w:rsid w:val="004C2AE7"/>
    <w:rsid w:val="004C42CE"/>
    <w:rsid w:val="004C5BCB"/>
    <w:rsid w:val="004D0F77"/>
    <w:rsid w:val="004E11F8"/>
    <w:rsid w:val="004E6152"/>
    <w:rsid w:val="004F246E"/>
    <w:rsid w:val="0050424C"/>
    <w:rsid w:val="00507600"/>
    <w:rsid w:val="00513507"/>
    <w:rsid w:val="005158C3"/>
    <w:rsid w:val="00517799"/>
    <w:rsid w:val="00532DC2"/>
    <w:rsid w:val="00535CAE"/>
    <w:rsid w:val="00545078"/>
    <w:rsid w:val="005467A0"/>
    <w:rsid w:val="00560CB4"/>
    <w:rsid w:val="005620DC"/>
    <w:rsid w:val="0057403E"/>
    <w:rsid w:val="00577C3C"/>
    <w:rsid w:val="00583E35"/>
    <w:rsid w:val="00592652"/>
    <w:rsid w:val="00593FE3"/>
    <w:rsid w:val="00596A1D"/>
    <w:rsid w:val="005A34EC"/>
    <w:rsid w:val="005A5CD6"/>
    <w:rsid w:val="005B15D4"/>
    <w:rsid w:val="005B37D9"/>
    <w:rsid w:val="005D3959"/>
    <w:rsid w:val="005D46C0"/>
    <w:rsid w:val="005D6DE1"/>
    <w:rsid w:val="005D7A94"/>
    <w:rsid w:val="005F05AE"/>
    <w:rsid w:val="00600EED"/>
    <w:rsid w:val="00601432"/>
    <w:rsid w:val="00604186"/>
    <w:rsid w:val="00605B17"/>
    <w:rsid w:val="0062149E"/>
    <w:rsid w:val="00626C99"/>
    <w:rsid w:val="00630002"/>
    <w:rsid w:val="00630E3D"/>
    <w:rsid w:val="00633B53"/>
    <w:rsid w:val="00637219"/>
    <w:rsid w:val="0064294C"/>
    <w:rsid w:val="00656447"/>
    <w:rsid w:val="006716AC"/>
    <w:rsid w:val="00693978"/>
    <w:rsid w:val="006A36C6"/>
    <w:rsid w:val="006A56B4"/>
    <w:rsid w:val="006B539B"/>
    <w:rsid w:val="006C6F9B"/>
    <w:rsid w:val="006C74B5"/>
    <w:rsid w:val="006D53FE"/>
    <w:rsid w:val="006E1CB7"/>
    <w:rsid w:val="006E1F95"/>
    <w:rsid w:val="006E6EE4"/>
    <w:rsid w:val="006F1A20"/>
    <w:rsid w:val="006F2AD6"/>
    <w:rsid w:val="006F6391"/>
    <w:rsid w:val="006F7FDB"/>
    <w:rsid w:val="0070508B"/>
    <w:rsid w:val="0070714A"/>
    <w:rsid w:val="00732905"/>
    <w:rsid w:val="00744BA2"/>
    <w:rsid w:val="00744F06"/>
    <w:rsid w:val="007469F8"/>
    <w:rsid w:val="00755705"/>
    <w:rsid w:val="007606F6"/>
    <w:rsid w:val="0076129F"/>
    <w:rsid w:val="007652B1"/>
    <w:rsid w:val="0076687E"/>
    <w:rsid w:val="00767155"/>
    <w:rsid w:val="007742F1"/>
    <w:rsid w:val="007772A5"/>
    <w:rsid w:val="007A2F7A"/>
    <w:rsid w:val="007A7B06"/>
    <w:rsid w:val="007B30FC"/>
    <w:rsid w:val="007B4E10"/>
    <w:rsid w:val="007C22BC"/>
    <w:rsid w:val="007D1011"/>
    <w:rsid w:val="007D5EC4"/>
    <w:rsid w:val="007E24F5"/>
    <w:rsid w:val="007E599A"/>
    <w:rsid w:val="007E5C4D"/>
    <w:rsid w:val="008026F7"/>
    <w:rsid w:val="00815081"/>
    <w:rsid w:val="00815C78"/>
    <w:rsid w:val="008231C2"/>
    <w:rsid w:val="008278BF"/>
    <w:rsid w:val="008344F9"/>
    <w:rsid w:val="00834A0E"/>
    <w:rsid w:val="0084286B"/>
    <w:rsid w:val="00851B8A"/>
    <w:rsid w:val="00860311"/>
    <w:rsid w:val="008619C9"/>
    <w:rsid w:val="0086689D"/>
    <w:rsid w:val="00871859"/>
    <w:rsid w:val="008767E9"/>
    <w:rsid w:val="0087723B"/>
    <w:rsid w:val="00880638"/>
    <w:rsid w:val="00882AD8"/>
    <w:rsid w:val="00890BF5"/>
    <w:rsid w:val="00891D57"/>
    <w:rsid w:val="008B06C6"/>
    <w:rsid w:val="008B5789"/>
    <w:rsid w:val="008C0C5B"/>
    <w:rsid w:val="008D27DE"/>
    <w:rsid w:val="008E3DB5"/>
    <w:rsid w:val="008F3867"/>
    <w:rsid w:val="00905327"/>
    <w:rsid w:val="00906652"/>
    <w:rsid w:val="00910F59"/>
    <w:rsid w:val="00914CD2"/>
    <w:rsid w:val="009218D1"/>
    <w:rsid w:val="00925B7E"/>
    <w:rsid w:val="00934EE6"/>
    <w:rsid w:val="00940C88"/>
    <w:rsid w:val="00951DB5"/>
    <w:rsid w:val="009522A1"/>
    <w:rsid w:val="009523B5"/>
    <w:rsid w:val="00952C46"/>
    <w:rsid w:val="0095315A"/>
    <w:rsid w:val="009543CD"/>
    <w:rsid w:val="00971FE2"/>
    <w:rsid w:val="009726DC"/>
    <w:rsid w:val="00973DBC"/>
    <w:rsid w:val="0097597E"/>
    <w:rsid w:val="009830A1"/>
    <w:rsid w:val="00992F5E"/>
    <w:rsid w:val="009A476E"/>
    <w:rsid w:val="009B0382"/>
    <w:rsid w:val="009B3AE6"/>
    <w:rsid w:val="009B4099"/>
    <w:rsid w:val="009B5F2F"/>
    <w:rsid w:val="009C16E0"/>
    <w:rsid w:val="009C2EE4"/>
    <w:rsid w:val="009E3414"/>
    <w:rsid w:val="009E4A81"/>
    <w:rsid w:val="009E4B06"/>
    <w:rsid w:val="00A03FAB"/>
    <w:rsid w:val="00A04219"/>
    <w:rsid w:val="00A13ADF"/>
    <w:rsid w:val="00A14656"/>
    <w:rsid w:val="00A15461"/>
    <w:rsid w:val="00A20A44"/>
    <w:rsid w:val="00A219F5"/>
    <w:rsid w:val="00A2236C"/>
    <w:rsid w:val="00A322DB"/>
    <w:rsid w:val="00A3675D"/>
    <w:rsid w:val="00A704F8"/>
    <w:rsid w:val="00A76E74"/>
    <w:rsid w:val="00A82927"/>
    <w:rsid w:val="00A84028"/>
    <w:rsid w:val="00A90D6D"/>
    <w:rsid w:val="00AB1924"/>
    <w:rsid w:val="00AC0C4D"/>
    <w:rsid w:val="00AC53B7"/>
    <w:rsid w:val="00AC7D41"/>
    <w:rsid w:val="00AD76D8"/>
    <w:rsid w:val="00AE3145"/>
    <w:rsid w:val="00AE656E"/>
    <w:rsid w:val="00AE6E83"/>
    <w:rsid w:val="00AF15B0"/>
    <w:rsid w:val="00AF69ED"/>
    <w:rsid w:val="00B069B5"/>
    <w:rsid w:val="00B12EDD"/>
    <w:rsid w:val="00B154AA"/>
    <w:rsid w:val="00B31EAF"/>
    <w:rsid w:val="00B32DAB"/>
    <w:rsid w:val="00B37A28"/>
    <w:rsid w:val="00B40B04"/>
    <w:rsid w:val="00B435B6"/>
    <w:rsid w:val="00B5305B"/>
    <w:rsid w:val="00B5370E"/>
    <w:rsid w:val="00B61FE0"/>
    <w:rsid w:val="00B67D1C"/>
    <w:rsid w:val="00B729C8"/>
    <w:rsid w:val="00B8259E"/>
    <w:rsid w:val="00B82F25"/>
    <w:rsid w:val="00B90D98"/>
    <w:rsid w:val="00BA7A3E"/>
    <w:rsid w:val="00BB2601"/>
    <w:rsid w:val="00BB6AC9"/>
    <w:rsid w:val="00BC123C"/>
    <w:rsid w:val="00BD4DF3"/>
    <w:rsid w:val="00BE02C3"/>
    <w:rsid w:val="00BE1198"/>
    <w:rsid w:val="00BE7275"/>
    <w:rsid w:val="00BF2EB8"/>
    <w:rsid w:val="00BF6CF4"/>
    <w:rsid w:val="00BF74D6"/>
    <w:rsid w:val="00C00735"/>
    <w:rsid w:val="00C00FFB"/>
    <w:rsid w:val="00C02D9F"/>
    <w:rsid w:val="00C26CCB"/>
    <w:rsid w:val="00C27E1C"/>
    <w:rsid w:val="00C330CC"/>
    <w:rsid w:val="00C3384D"/>
    <w:rsid w:val="00C36873"/>
    <w:rsid w:val="00C45782"/>
    <w:rsid w:val="00C515F5"/>
    <w:rsid w:val="00C53444"/>
    <w:rsid w:val="00C54D1C"/>
    <w:rsid w:val="00C57748"/>
    <w:rsid w:val="00C579C9"/>
    <w:rsid w:val="00C70B45"/>
    <w:rsid w:val="00C74BD1"/>
    <w:rsid w:val="00C753BB"/>
    <w:rsid w:val="00C910A1"/>
    <w:rsid w:val="00C97930"/>
    <w:rsid w:val="00CB08A9"/>
    <w:rsid w:val="00CB11FE"/>
    <w:rsid w:val="00CB58D9"/>
    <w:rsid w:val="00CC4EC8"/>
    <w:rsid w:val="00CD28CC"/>
    <w:rsid w:val="00CE4212"/>
    <w:rsid w:val="00D015DD"/>
    <w:rsid w:val="00D05F5A"/>
    <w:rsid w:val="00D23ACC"/>
    <w:rsid w:val="00D27133"/>
    <w:rsid w:val="00D44609"/>
    <w:rsid w:val="00D47285"/>
    <w:rsid w:val="00D47D6C"/>
    <w:rsid w:val="00D5424F"/>
    <w:rsid w:val="00D72B14"/>
    <w:rsid w:val="00D77FE7"/>
    <w:rsid w:val="00D831B4"/>
    <w:rsid w:val="00D84412"/>
    <w:rsid w:val="00D87091"/>
    <w:rsid w:val="00D92CC4"/>
    <w:rsid w:val="00D952DF"/>
    <w:rsid w:val="00DA0069"/>
    <w:rsid w:val="00DD1426"/>
    <w:rsid w:val="00DE21E6"/>
    <w:rsid w:val="00DE6712"/>
    <w:rsid w:val="00DF69B4"/>
    <w:rsid w:val="00E0103A"/>
    <w:rsid w:val="00E024E3"/>
    <w:rsid w:val="00E02DDF"/>
    <w:rsid w:val="00E10F20"/>
    <w:rsid w:val="00E20A52"/>
    <w:rsid w:val="00E332ED"/>
    <w:rsid w:val="00E40A3D"/>
    <w:rsid w:val="00E47ABA"/>
    <w:rsid w:val="00E52459"/>
    <w:rsid w:val="00E5730E"/>
    <w:rsid w:val="00E6199B"/>
    <w:rsid w:val="00E71938"/>
    <w:rsid w:val="00E7262C"/>
    <w:rsid w:val="00E7330F"/>
    <w:rsid w:val="00E811A1"/>
    <w:rsid w:val="00E81A33"/>
    <w:rsid w:val="00E946CC"/>
    <w:rsid w:val="00EA0AFC"/>
    <w:rsid w:val="00EB6485"/>
    <w:rsid w:val="00EC0FB8"/>
    <w:rsid w:val="00EC34B1"/>
    <w:rsid w:val="00EC5394"/>
    <w:rsid w:val="00ED5174"/>
    <w:rsid w:val="00EE23E4"/>
    <w:rsid w:val="00EE3900"/>
    <w:rsid w:val="00EE76C2"/>
    <w:rsid w:val="00F11B74"/>
    <w:rsid w:val="00F13F8F"/>
    <w:rsid w:val="00F21B9D"/>
    <w:rsid w:val="00F24B79"/>
    <w:rsid w:val="00F34EEA"/>
    <w:rsid w:val="00F36858"/>
    <w:rsid w:val="00F52669"/>
    <w:rsid w:val="00F607CD"/>
    <w:rsid w:val="00F63C42"/>
    <w:rsid w:val="00F70325"/>
    <w:rsid w:val="00F72970"/>
    <w:rsid w:val="00F80793"/>
    <w:rsid w:val="00F90CA0"/>
    <w:rsid w:val="00F90DFE"/>
    <w:rsid w:val="00F91C4F"/>
    <w:rsid w:val="00F97188"/>
    <w:rsid w:val="00FA0024"/>
    <w:rsid w:val="00FB4C56"/>
    <w:rsid w:val="00FC1DA0"/>
    <w:rsid w:val="00FC4B21"/>
    <w:rsid w:val="00FC7E8B"/>
    <w:rsid w:val="00FD67B0"/>
    <w:rsid w:val="00FD6B0D"/>
    <w:rsid w:val="00FE1E1F"/>
    <w:rsid w:val="00FE2162"/>
    <w:rsid w:val="00FE31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s-CR" w:eastAsia="es-CR" w:bidi="ar-SA"/>
      </w:rPr>
    </w:rPrDefault>
    <w:pPrDefault>
      <w:pPr>
        <w:spacing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semiHidden="0" w:unhideWhenUsed="0" w:qFormat="1"/>
    <w:lsdException w:name="heading 8" w:locked="1" w:semiHidden="0" w:unhideWhenUsed="0" w:qFormat="1"/>
    <w:lsdException w:name="heading 9" w:locked="1"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927"/>
    <w:pPr>
      <w:spacing w:after="0" w:line="240" w:lineRule="auto"/>
    </w:pPr>
    <w:rPr>
      <w:rFonts w:ascii="Verdana" w:hAnsi="Verdana" w:cs="Verdana"/>
      <w:sz w:val="24"/>
      <w:szCs w:val="24"/>
      <w:lang w:val="es-ES" w:eastAsia="es-ES"/>
    </w:rPr>
  </w:style>
  <w:style w:type="paragraph" w:styleId="Ttulo1">
    <w:name w:val="heading 1"/>
    <w:basedOn w:val="Normal"/>
    <w:next w:val="Normal"/>
    <w:link w:val="Ttulo1Car"/>
    <w:uiPriority w:val="99"/>
    <w:qFormat/>
    <w:rsid w:val="00560CB4"/>
    <w:pPr>
      <w:keepNext/>
      <w:numPr>
        <w:numId w:val="1"/>
      </w:numPr>
      <w:spacing w:before="240" w:after="60"/>
      <w:outlineLvl w:val="0"/>
    </w:pPr>
    <w:rPr>
      <w:b/>
      <w:bCs/>
      <w:kern w:val="32"/>
      <w:sz w:val="32"/>
      <w:szCs w:val="32"/>
    </w:rPr>
  </w:style>
  <w:style w:type="paragraph" w:styleId="Ttulo2">
    <w:name w:val="heading 2"/>
    <w:basedOn w:val="Normal"/>
    <w:next w:val="Normal"/>
    <w:link w:val="Ttulo2Car"/>
    <w:uiPriority w:val="99"/>
    <w:qFormat/>
    <w:rsid w:val="00560CB4"/>
    <w:pPr>
      <w:keepNext/>
      <w:numPr>
        <w:ilvl w:val="1"/>
        <w:numId w:val="1"/>
      </w:numPr>
      <w:spacing w:before="240" w:after="60"/>
      <w:outlineLvl w:val="1"/>
    </w:pPr>
    <w:rPr>
      <w:b/>
      <w:bCs/>
      <w:i/>
      <w:iCs/>
      <w:sz w:val="28"/>
      <w:szCs w:val="28"/>
    </w:rPr>
  </w:style>
  <w:style w:type="paragraph" w:styleId="Ttulo3">
    <w:name w:val="heading 3"/>
    <w:basedOn w:val="Normal"/>
    <w:next w:val="Normal"/>
    <w:link w:val="Ttulo3Car"/>
    <w:uiPriority w:val="99"/>
    <w:qFormat/>
    <w:rsid w:val="00560CB4"/>
    <w:pPr>
      <w:keepNext/>
      <w:numPr>
        <w:ilvl w:val="2"/>
        <w:numId w:val="1"/>
      </w:numPr>
      <w:spacing w:before="240" w:after="60"/>
      <w:outlineLvl w:val="2"/>
    </w:pPr>
    <w:rPr>
      <w:rFonts w:ascii="Arial" w:hAnsi="Arial" w:cs="Arial"/>
      <w:b/>
      <w:bCs/>
      <w:sz w:val="26"/>
      <w:szCs w:val="26"/>
    </w:rPr>
  </w:style>
  <w:style w:type="paragraph" w:styleId="Ttulo4">
    <w:name w:val="heading 4"/>
    <w:basedOn w:val="Normal"/>
    <w:next w:val="Normal"/>
    <w:link w:val="Ttulo4Car"/>
    <w:uiPriority w:val="99"/>
    <w:qFormat/>
    <w:rsid w:val="00560CB4"/>
    <w:pPr>
      <w:keepNext/>
      <w:numPr>
        <w:ilvl w:val="3"/>
        <w:numId w:val="1"/>
      </w:numPr>
      <w:spacing w:before="240" w:after="60"/>
      <w:outlineLvl w:val="3"/>
    </w:pPr>
    <w:rPr>
      <w:b/>
      <w:bCs/>
      <w:sz w:val="28"/>
      <w:szCs w:val="28"/>
    </w:rPr>
  </w:style>
  <w:style w:type="paragraph" w:styleId="Ttulo5">
    <w:name w:val="heading 5"/>
    <w:basedOn w:val="Normal"/>
    <w:next w:val="Normal"/>
    <w:link w:val="Ttulo5Car"/>
    <w:uiPriority w:val="99"/>
    <w:qFormat/>
    <w:rsid w:val="00560CB4"/>
    <w:pPr>
      <w:numPr>
        <w:ilvl w:val="4"/>
        <w:numId w:val="1"/>
      </w:numPr>
      <w:spacing w:before="240" w:after="60"/>
      <w:outlineLvl w:val="4"/>
    </w:pPr>
    <w:rPr>
      <w:b/>
      <w:bCs/>
      <w:i/>
      <w:iCs/>
      <w:sz w:val="26"/>
      <w:szCs w:val="26"/>
    </w:rPr>
  </w:style>
  <w:style w:type="paragraph" w:styleId="Ttulo6">
    <w:name w:val="heading 6"/>
    <w:basedOn w:val="Normal"/>
    <w:next w:val="Normal"/>
    <w:link w:val="Ttulo6Car"/>
    <w:uiPriority w:val="99"/>
    <w:qFormat/>
    <w:rsid w:val="00560CB4"/>
    <w:pPr>
      <w:numPr>
        <w:ilvl w:val="5"/>
        <w:numId w:val="1"/>
      </w:numPr>
      <w:spacing w:before="240" w:after="60"/>
      <w:outlineLvl w:val="5"/>
    </w:pPr>
    <w:rPr>
      <w:b/>
      <w:bCs/>
      <w:sz w:val="22"/>
      <w:szCs w:val="22"/>
    </w:rPr>
  </w:style>
  <w:style w:type="paragraph" w:styleId="Ttulo7">
    <w:name w:val="heading 7"/>
    <w:basedOn w:val="Normal"/>
    <w:next w:val="Normal"/>
    <w:link w:val="Ttulo7Car"/>
    <w:uiPriority w:val="99"/>
    <w:qFormat/>
    <w:rsid w:val="00560CB4"/>
    <w:pPr>
      <w:numPr>
        <w:ilvl w:val="6"/>
        <w:numId w:val="1"/>
      </w:numPr>
      <w:spacing w:before="240" w:after="60"/>
      <w:outlineLvl w:val="6"/>
    </w:pPr>
  </w:style>
  <w:style w:type="paragraph" w:styleId="Ttulo8">
    <w:name w:val="heading 8"/>
    <w:basedOn w:val="Normal"/>
    <w:next w:val="Normal"/>
    <w:link w:val="Ttulo8Car"/>
    <w:uiPriority w:val="99"/>
    <w:qFormat/>
    <w:rsid w:val="00560CB4"/>
    <w:pPr>
      <w:numPr>
        <w:ilvl w:val="7"/>
        <w:numId w:val="1"/>
      </w:numPr>
      <w:spacing w:before="240" w:after="60"/>
      <w:outlineLvl w:val="7"/>
    </w:pPr>
    <w:rPr>
      <w:i/>
      <w:iCs/>
    </w:rPr>
  </w:style>
  <w:style w:type="paragraph" w:styleId="Ttulo9">
    <w:name w:val="heading 9"/>
    <w:basedOn w:val="Normal"/>
    <w:next w:val="Normal"/>
    <w:link w:val="Ttulo9Car"/>
    <w:uiPriority w:val="99"/>
    <w:qFormat/>
    <w:rsid w:val="00560CB4"/>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Pr>
      <w:rFonts w:ascii="Verdana" w:hAnsi="Verdana" w:cs="Verdana"/>
      <w:b/>
      <w:bCs/>
      <w:kern w:val="32"/>
      <w:sz w:val="32"/>
      <w:szCs w:val="32"/>
      <w:lang w:val="es-ES" w:eastAsia="es-ES"/>
    </w:rPr>
  </w:style>
  <w:style w:type="character" w:customStyle="1" w:styleId="Ttulo2Car">
    <w:name w:val="Título 2 Car"/>
    <w:basedOn w:val="Fuentedeprrafopredeter"/>
    <w:link w:val="Ttulo2"/>
    <w:uiPriority w:val="99"/>
    <w:locked/>
    <w:rPr>
      <w:rFonts w:ascii="Verdana" w:hAnsi="Verdana" w:cs="Verdana"/>
      <w:b/>
      <w:bCs/>
      <w:i/>
      <w:iCs/>
      <w:sz w:val="28"/>
      <w:szCs w:val="28"/>
      <w:lang w:val="es-ES" w:eastAsia="es-ES"/>
    </w:rPr>
  </w:style>
  <w:style w:type="character" w:customStyle="1" w:styleId="Ttulo3Car">
    <w:name w:val="Título 3 Car"/>
    <w:basedOn w:val="Fuentedeprrafopredeter"/>
    <w:link w:val="Ttulo3"/>
    <w:uiPriority w:val="99"/>
    <w:locked/>
    <w:rPr>
      <w:rFonts w:ascii="Arial" w:hAnsi="Arial" w:cs="Arial"/>
      <w:b/>
      <w:bCs/>
      <w:sz w:val="26"/>
      <w:szCs w:val="26"/>
      <w:lang w:val="es-ES" w:eastAsia="es-ES"/>
    </w:rPr>
  </w:style>
  <w:style w:type="character" w:customStyle="1" w:styleId="Ttulo4Car">
    <w:name w:val="Título 4 Car"/>
    <w:basedOn w:val="Fuentedeprrafopredeter"/>
    <w:link w:val="Ttulo4"/>
    <w:uiPriority w:val="99"/>
    <w:locked/>
    <w:rPr>
      <w:rFonts w:ascii="Verdana" w:hAnsi="Verdana" w:cs="Verdana"/>
      <w:b/>
      <w:bCs/>
      <w:sz w:val="28"/>
      <w:szCs w:val="28"/>
      <w:lang w:val="es-ES" w:eastAsia="es-ES"/>
    </w:rPr>
  </w:style>
  <w:style w:type="character" w:customStyle="1" w:styleId="Ttulo5Car">
    <w:name w:val="Título 5 Car"/>
    <w:basedOn w:val="Fuentedeprrafopredeter"/>
    <w:link w:val="Ttulo5"/>
    <w:uiPriority w:val="99"/>
    <w:locked/>
    <w:rPr>
      <w:rFonts w:ascii="Verdana" w:hAnsi="Verdana" w:cs="Verdana"/>
      <w:b/>
      <w:bCs/>
      <w:i/>
      <w:iCs/>
      <w:sz w:val="26"/>
      <w:szCs w:val="26"/>
      <w:lang w:val="es-ES" w:eastAsia="es-ES"/>
    </w:rPr>
  </w:style>
  <w:style w:type="character" w:customStyle="1" w:styleId="Ttulo6Car">
    <w:name w:val="Título 6 Car"/>
    <w:basedOn w:val="Fuentedeprrafopredeter"/>
    <w:link w:val="Ttulo6"/>
    <w:uiPriority w:val="99"/>
    <w:locked/>
    <w:rPr>
      <w:rFonts w:ascii="Verdana" w:hAnsi="Verdana" w:cs="Verdana"/>
      <w:b/>
      <w:bCs/>
      <w:lang w:val="es-ES" w:eastAsia="es-ES"/>
    </w:rPr>
  </w:style>
  <w:style w:type="character" w:customStyle="1" w:styleId="Ttulo7Car">
    <w:name w:val="Título 7 Car"/>
    <w:basedOn w:val="Fuentedeprrafopredeter"/>
    <w:link w:val="Ttulo7"/>
    <w:uiPriority w:val="99"/>
    <w:locked/>
    <w:rPr>
      <w:rFonts w:ascii="Verdana" w:hAnsi="Verdana" w:cs="Verdana"/>
      <w:sz w:val="24"/>
      <w:szCs w:val="24"/>
      <w:lang w:val="es-ES" w:eastAsia="es-ES"/>
    </w:rPr>
  </w:style>
  <w:style w:type="character" w:customStyle="1" w:styleId="Ttulo8Car">
    <w:name w:val="Título 8 Car"/>
    <w:basedOn w:val="Fuentedeprrafopredeter"/>
    <w:link w:val="Ttulo8"/>
    <w:uiPriority w:val="99"/>
    <w:locked/>
    <w:rPr>
      <w:rFonts w:ascii="Verdana" w:hAnsi="Verdana" w:cs="Verdana"/>
      <w:i/>
      <w:iCs/>
      <w:sz w:val="24"/>
      <w:szCs w:val="24"/>
      <w:lang w:val="es-ES" w:eastAsia="es-ES"/>
    </w:rPr>
  </w:style>
  <w:style w:type="character" w:customStyle="1" w:styleId="Ttulo9Car">
    <w:name w:val="Título 9 Car"/>
    <w:basedOn w:val="Fuentedeprrafopredeter"/>
    <w:link w:val="Ttulo9"/>
    <w:uiPriority w:val="99"/>
    <w:locked/>
    <w:rPr>
      <w:rFonts w:ascii="Arial" w:hAnsi="Arial" w:cs="Arial"/>
      <w:lang w:val="es-ES" w:eastAsia="es-ES"/>
    </w:rPr>
  </w:style>
  <w:style w:type="table" w:styleId="Tablaconcuadrcula">
    <w:name w:val="Table Grid"/>
    <w:basedOn w:val="Tablanormal"/>
    <w:uiPriority w:val="99"/>
    <w:rsid w:val="00050B24"/>
    <w:pPr>
      <w:spacing w:after="0" w:line="240" w:lineRule="auto"/>
    </w:pPr>
    <w:rPr>
      <w:rFonts w:ascii="Verdana" w:hAnsi="Verdana" w:cs="Verdan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2D01E7"/>
    <w:pPr>
      <w:tabs>
        <w:tab w:val="center" w:pos="4252"/>
        <w:tab w:val="right" w:pos="8504"/>
      </w:tabs>
    </w:pPr>
  </w:style>
  <w:style w:type="character" w:customStyle="1" w:styleId="EncabezadoCar">
    <w:name w:val="Encabezado Car"/>
    <w:basedOn w:val="Fuentedeprrafopredeter"/>
    <w:link w:val="Encabezado"/>
    <w:uiPriority w:val="99"/>
    <w:semiHidden/>
    <w:locked/>
    <w:rPr>
      <w:rFonts w:ascii="Verdana" w:hAnsi="Verdana" w:cs="Verdana"/>
      <w:sz w:val="24"/>
      <w:szCs w:val="24"/>
    </w:rPr>
  </w:style>
  <w:style w:type="paragraph" w:styleId="Piedepgina">
    <w:name w:val="footer"/>
    <w:basedOn w:val="Normal"/>
    <w:link w:val="PiedepginaCar"/>
    <w:uiPriority w:val="99"/>
    <w:rsid w:val="002D01E7"/>
    <w:pPr>
      <w:tabs>
        <w:tab w:val="center" w:pos="4252"/>
        <w:tab w:val="right" w:pos="8504"/>
      </w:tabs>
    </w:pPr>
  </w:style>
  <w:style w:type="character" w:customStyle="1" w:styleId="PiedepginaCar">
    <w:name w:val="Pie de página Car"/>
    <w:basedOn w:val="Fuentedeprrafopredeter"/>
    <w:link w:val="Piedepgina"/>
    <w:uiPriority w:val="99"/>
    <w:semiHidden/>
    <w:locked/>
    <w:rPr>
      <w:rFonts w:ascii="Verdana" w:hAnsi="Verdana" w:cs="Verdana"/>
      <w:sz w:val="24"/>
      <w:szCs w:val="24"/>
    </w:rPr>
  </w:style>
  <w:style w:type="character" w:styleId="Nmerodepgina">
    <w:name w:val="page number"/>
    <w:basedOn w:val="Fuentedeprrafopredeter"/>
    <w:uiPriority w:val="99"/>
    <w:rsid w:val="002D01E7"/>
    <w:rPr>
      <w:rFonts w:cs="Times New Roman"/>
    </w:rPr>
  </w:style>
  <w:style w:type="paragraph" w:styleId="Textoindependiente2">
    <w:name w:val="Body Text 2"/>
    <w:basedOn w:val="Normal"/>
    <w:link w:val="Textoindependiente2Car"/>
    <w:uiPriority w:val="99"/>
    <w:rsid w:val="00815081"/>
    <w:pPr>
      <w:jc w:val="both"/>
    </w:pPr>
    <w:rPr>
      <w:rFonts w:ascii="Bookman Old Style" w:hAnsi="Bookman Old Style" w:cs="Bookman Old Style"/>
      <w:b/>
      <w:bCs/>
      <w:sz w:val="28"/>
      <w:szCs w:val="28"/>
      <w:lang w:val="es-MX"/>
    </w:rPr>
  </w:style>
  <w:style w:type="character" w:customStyle="1" w:styleId="Textoindependiente2Car">
    <w:name w:val="Texto independiente 2 Car"/>
    <w:basedOn w:val="Fuentedeprrafopredeter"/>
    <w:link w:val="Textoindependiente2"/>
    <w:uiPriority w:val="99"/>
    <w:locked/>
    <w:rsid w:val="00815081"/>
    <w:rPr>
      <w:rFonts w:ascii="Bookman Old Style" w:hAnsi="Bookman Old Style" w:cs="Bookman Old Style"/>
      <w:b/>
      <w:bCs/>
      <w:sz w:val="24"/>
      <w:szCs w:val="24"/>
      <w:lang w:val="es-MX" w:eastAsia="es-ES"/>
    </w:rPr>
  </w:style>
  <w:style w:type="paragraph" w:styleId="Textodeglobo">
    <w:name w:val="Balloon Text"/>
    <w:basedOn w:val="Normal"/>
    <w:link w:val="TextodegloboCar"/>
    <w:uiPriority w:val="99"/>
    <w:semiHidden/>
    <w:rsid w:val="007D1011"/>
    <w:rPr>
      <w:rFonts w:ascii="Tahoma" w:hAnsi="Tahoma" w:cs="Tahoma"/>
      <w:sz w:val="16"/>
      <w:szCs w:val="16"/>
    </w:rPr>
  </w:style>
  <w:style w:type="character" w:customStyle="1" w:styleId="TextodegloboCar">
    <w:name w:val="Texto de globo Car"/>
    <w:basedOn w:val="Fuentedeprrafopredeter"/>
    <w:link w:val="Textodeglobo"/>
    <w:uiPriority w:val="99"/>
    <w:locked/>
    <w:rsid w:val="007D1011"/>
    <w:rPr>
      <w:rFonts w:ascii="Tahoma" w:hAnsi="Tahoma" w:cs="Tahoma"/>
      <w:sz w:val="16"/>
      <w:szCs w:val="16"/>
    </w:rPr>
  </w:style>
  <w:style w:type="paragraph" w:styleId="Prrafodelista">
    <w:name w:val="List Paragraph"/>
    <w:basedOn w:val="Normal"/>
    <w:uiPriority w:val="99"/>
    <w:qFormat/>
    <w:rsid w:val="00030859"/>
    <w:pPr>
      <w:ind w:left="708"/>
    </w:pPr>
  </w:style>
  <w:style w:type="paragraph" w:customStyle="1" w:styleId="Default">
    <w:name w:val="Default"/>
    <w:rsid w:val="00906652"/>
    <w:pPr>
      <w:autoSpaceDE w:val="0"/>
      <w:autoSpaceDN w:val="0"/>
      <w:adjustRightInd w:val="0"/>
      <w:spacing w:after="0" w:line="240" w:lineRule="auto"/>
    </w:pPr>
    <w:rPr>
      <w:rFonts w:ascii="Calibri" w:hAnsi="Calibri" w:cs="Calibri"/>
      <w:color w:val="000000"/>
      <w:sz w:val="24"/>
      <w:szCs w:val="24"/>
    </w:rPr>
  </w:style>
  <w:style w:type="character" w:styleId="Hipervnculo">
    <w:name w:val="Hyperlink"/>
    <w:basedOn w:val="Fuentedeprrafopredeter"/>
    <w:uiPriority w:val="99"/>
    <w:semiHidden/>
    <w:unhideWhenUsed/>
    <w:rsid w:val="00366217"/>
    <w:rPr>
      <w:rFonts w:cs="Times New Roman"/>
      <w:color w:val="0000FF"/>
      <w:u w:val="single"/>
    </w:rPr>
  </w:style>
  <w:style w:type="character" w:styleId="Refdecomentario">
    <w:name w:val="annotation reference"/>
    <w:basedOn w:val="Fuentedeprrafopredeter"/>
    <w:uiPriority w:val="99"/>
    <w:semiHidden/>
    <w:unhideWhenUsed/>
    <w:rsid w:val="00AB1924"/>
    <w:rPr>
      <w:rFonts w:cs="Times New Roman"/>
      <w:sz w:val="16"/>
      <w:szCs w:val="16"/>
    </w:rPr>
  </w:style>
  <w:style w:type="paragraph" w:styleId="Textocomentario">
    <w:name w:val="annotation text"/>
    <w:basedOn w:val="Normal"/>
    <w:link w:val="TextocomentarioCar"/>
    <w:uiPriority w:val="99"/>
    <w:semiHidden/>
    <w:unhideWhenUsed/>
    <w:rsid w:val="00AB1924"/>
    <w:rPr>
      <w:sz w:val="20"/>
      <w:szCs w:val="20"/>
    </w:rPr>
  </w:style>
  <w:style w:type="character" w:customStyle="1" w:styleId="TextocomentarioCar">
    <w:name w:val="Texto comentario Car"/>
    <w:basedOn w:val="Fuentedeprrafopredeter"/>
    <w:link w:val="Textocomentario"/>
    <w:uiPriority w:val="99"/>
    <w:semiHidden/>
    <w:locked/>
    <w:rsid w:val="00AB1924"/>
    <w:rPr>
      <w:rFonts w:ascii="Verdana" w:hAnsi="Verdana" w:cs="Verdana"/>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AB1924"/>
    <w:rPr>
      <w:b/>
      <w:bCs/>
    </w:rPr>
  </w:style>
  <w:style w:type="character" w:customStyle="1" w:styleId="AsuntodelcomentarioCar">
    <w:name w:val="Asunto del comentario Car"/>
    <w:basedOn w:val="TextocomentarioCar"/>
    <w:link w:val="Asuntodelcomentario"/>
    <w:uiPriority w:val="99"/>
    <w:semiHidden/>
    <w:locked/>
    <w:rsid w:val="00AB1924"/>
    <w:rPr>
      <w:rFonts w:ascii="Verdana" w:hAnsi="Verdana" w:cs="Verdana"/>
      <w:b/>
      <w:bCs/>
      <w:sz w:val="20"/>
      <w:szCs w:val="20"/>
      <w:lang w:val="es-ES" w:eastAsia="es-ES"/>
    </w:rPr>
  </w:style>
  <w:style w:type="paragraph" w:styleId="Revisin">
    <w:name w:val="Revision"/>
    <w:hidden/>
    <w:uiPriority w:val="99"/>
    <w:semiHidden/>
    <w:rsid w:val="00890BF5"/>
    <w:pPr>
      <w:spacing w:after="0" w:line="240" w:lineRule="auto"/>
    </w:pPr>
    <w:rPr>
      <w:rFonts w:ascii="Verdana" w:hAnsi="Verdana" w:cs="Verdana"/>
      <w:sz w:val="24"/>
      <w:szCs w:val="24"/>
      <w:lang w:val="es-ES" w:eastAsia="es-ES"/>
    </w:rPr>
  </w:style>
  <w:style w:type="character" w:styleId="Textoennegrita">
    <w:name w:val="Strong"/>
    <w:qFormat/>
    <w:locked/>
    <w:rsid w:val="00D05F5A"/>
    <w:rPr>
      <w:noProof/>
      <w:lang w:val="es-CR" w:eastAsia="es-C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s-CR" w:eastAsia="es-CR" w:bidi="ar-SA"/>
      </w:rPr>
    </w:rPrDefault>
    <w:pPrDefault>
      <w:pPr>
        <w:spacing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semiHidden="0" w:unhideWhenUsed="0" w:qFormat="1"/>
    <w:lsdException w:name="heading 8" w:locked="1" w:semiHidden="0" w:unhideWhenUsed="0" w:qFormat="1"/>
    <w:lsdException w:name="heading 9" w:locked="1"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927"/>
    <w:pPr>
      <w:spacing w:after="0" w:line="240" w:lineRule="auto"/>
    </w:pPr>
    <w:rPr>
      <w:rFonts w:ascii="Verdana" w:hAnsi="Verdana" w:cs="Verdana"/>
      <w:sz w:val="24"/>
      <w:szCs w:val="24"/>
      <w:lang w:val="es-ES" w:eastAsia="es-ES"/>
    </w:rPr>
  </w:style>
  <w:style w:type="paragraph" w:styleId="Ttulo1">
    <w:name w:val="heading 1"/>
    <w:basedOn w:val="Normal"/>
    <w:next w:val="Normal"/>
    <w:link w:val="Ttulo1Car"/>
    <w:uiPriority w:val="99"/>
    <w:qFormat/>
    <w:rsid w:val="00560CB4"/>
    <w:pPr>
      <w:keepNext/>
      <w:numPr>
        <w:numId w:val="1"/>
      </w:numPr>
      <w:spacing w:before="240" w:after="60"/>
      <w:outlineLvl w:val="0"/>
    </w:pPr>
    <w:rPr>
      <w:b/>
      <w:bCs/>
      <w:kern w:val="32"/>
      <w:sz w:val="32"/>
      <w:szCs w:val="32"/>
    </w:rPr>
  </w:style>
  <w:style w:type="paragraph" w:styleId="Ttulo2">
    <w:name w:val="heading 2"/>
    <w:basedOn w:val="Normal"/>
    <w:next w:val="Normal"/>
    <w:link w:val="Ttulo2Car"/>
    <w:uiPriority w:val="99"/>
    <w:qFormat/>
    <w:rsid w:val="00560CB4"/>
    <w:pPr>
      <w:keepNext/>
      <w:numPr>
        <w:ilvl w:val="1"/>
        <w:numId w:val="1"/>
      </w:numPr>
      <w:spacing w:before="240" w:after="60"/>
      <w:outlineLvl w:val="1"/>
    </w:pPr>
    <w:rPr>
      <w:b/>
      <w:bCs/>
      <w:i/>
      <w:iCs/>
      <w:sz w:val="28"/>
      <w:szCs w:val="28"/>
    </w:rPr>
  </w:style>
  <w:style w:type="paragraph" w:styleId="Ttulo3">
    <w:name w:val="heading 3"/>
    <w:basedOn w:val="Normal"/>
    <w:next w:val="Normal"/>
    <w:link w:val="Ttulo3Car"/>
    <w:uiPriority w:val="99"/>
    <w:qFormat/>
    <w:rsid w:val="00560CB4"/>
    <w:pPr>
      <w:keepNext/>
      <w:numPr>
        <w:ilvl w:val="2"/>
        <w:numId w:val="1"/>
      </w:numPr>
      <w:spacing w:before="240" w:after="60"/>
      <w:outlineLvl w:val="2"/>
    </w:pPr>
    <w:rPr>
      <w:rFonts w:ascii="Arial" w:hAnsi="Arial" w:cs="Arial"/>
      <w:b/>
      <w:bCs/>
      <w:sz w:val="26"/>
      <w:szCs w:val="26"/>
    </w:rPr>
  </w:style>
  <w:style w:type="paragraph" w:styleId="Ttulo4">
    <w:name w:val="heading 4"/>
    <w:basedOn w:val="Normal"/>
    <w:next w:val="Normal"/>
    <w:link w:val="Ttulo4Car"/>
    <w:uiPriority w:val="99"/>
    <w:qFormat/>
    <w:rsid w:val="00560CB4"/>
    <w:pPr>
      <w:keepNext/>
      <w:numPr>
        <w:ilvl w:val="3"/>
        <w:numId w:val="1"/>
      </w:numPr>
      <w:spacing w:before="240" w:after="60"/>
      <w:outlineLvl w:val="3"/>
    </w:pPr>
    <w:rPr>
      <w:b/>
      <w:bCs/>
      <w:sz w:val="28"/>
      <w:szCs w:val="28"/>
    </w:rPr>
  </w:style>
  <w:style w:type="paragraph" w:styleId="Ttulo5">
    <w:name w:val="heading 5"/>
    <w:basedOn w:val="Normal"/>
    <w:next w:val="Normal"/>
    <w:link w:val="Ttulo5Car"/>
    <w:uiPriority w:val="99"/>
    <w:qFormat/>
    <w:rsid w:val="00560CB4"/>
    <w:pPr>
      <w:numPr>
        <w:ilvl w:val="4"/>
        <w:numId w:val="1"/>
      </w:numPr>
      <w:spacing w:before="240" w:after="60"/>
      <w:outlineLvl w:val="4"/>
    </w:pPr>
    <w:rPr>
      <w:b/>
      <w:bCs/>
      <w:i/>
      <w:iCs/>
      <w:sz w:val="26"/>
      <w:szCs w:val="26"/>
    </w:rPr>
  </w:style>
  <w:style w:type="paragraph" w:styleId="Ttulo6">
    <w:name w:val="heading 6"/>
    <w:basedOn w:val="Normal"/>
    <w:next w:val="Normal"/>
    <w:link w:val="Ttulo6Car"/>
    <w:uiPriority w:val="99"/>
    <w:qFormat/>
    <w:rsid w:val="00560CB4"/>
    <w:pPr>
      <w:numPr>
        <w:ilvl w:val="5"/>
        <w:numId w:val="1"/>
      </w:numPr>
      <w:spacing w:before="240" w:after="60"/>
      <w:outlineLvl w:val="5"/>
    </w:pPr>
    <w:rPr>
      <w:b/>
      <w:bCs/>
      <w:sz w:val="22"/>
      <w:szCs w:val="22"/>
    </w:rPr>
  </w:style>
  <w:style w:type="paragraph" w:styleId="Ttulo7">
    <w:name w:val="heading 7"/>
    <w:basedOn w:val="Normal"/>
    <w:next w:val="Normal"/>
    <w:link w:val="Ttulo7Car"/>
    <w:uiPriority w:val="99"/>
    <w:qFormat/>
    <w:rsid w:val="00560CB4"/>
    <w:pPr>
      <w:numPr>
        <w:ilvl w:val="6"/>
        <w:numId w:val="1"/>
      </w:numPr>
      <w:spacing w:before="240" w:after="60"/>
      <w:outlineLvl w:val="6"/>
    </w:pPr>
  </w:style>
  <w:style w:type="paragraph" w:styleId="Ttulo8">
    <w:name w:val="heading 8"/>
    <w:basedOn w:val="Normal"/>
    <w:next w:val="Normal"/>
    <w:link w:val="Ttulo8Car"/>
    <w:uiPriority w:val="99"/>
    <w:qFormat/>
    <w:rsid w:val="00560CB4"/>
    <w:pPr>
      <w:numPr>
        <w:ilvl w:val="7"/>
        <w:numId w:val="1"/>
      </w:numPr>
      <w:spacing w:before="240" w:after="60"/>
      <w:outlineLvl w:val="7"/>
    </w:pPr>
    <w:rPr>
      <w:i/>
      <w:iCs/>
    </w:rPr>
  </w:style>
  <w:style w:type="paragraph" w:styleId="Ttulo9">
    <w:name w:val="heading 9"/>
    <w:basedOn w:val="Normal"/>
    <w:next w:val="Normal"/>
    <w:link w:val="Ttulo9Car"/>
    <w:uiPriority w:val="99"/>
    <w:qFormat/>
    <w:rsid w:val="00560CB4"/>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Pr>
      <w:rFonts w:ascii="Verdana" w:hAnsi="Verdana" w:cs="Verdana"/>
      <w:b/>
      <w:bCs/>
      <w:kern w:val="32"/>
      <w:sz w:val="32"/>
      <w:szCs w:val="32"/>
      <w:lang w:val="es-ES" w:eastAsia="es-ES"/>
    </w:rPr>
  </w:style>
  <w:style w:type="character" w:customStyle="1" w:styleId="Ttulo2Car">
    <w:name w:val="Título 2 Car"/>
    <w:basedOn w:val="Fuentedeprrafopredeter"/>
    <w:link w:val="Ttulo2"/>
    <w:uiPriority w:val="99"/>
    <w:locked/>
    <w:rPr>
      <w:rFonts w:ascii="Verdana" w:hAnsi="Verdana" w:cs="Verdana"/>
      <w:b/>
      <w:bCs/>
      <w:i/>
      <w:iCs/>
      <w:sz w:val="28"/>
      <w:szCs w:val="28"/>
      <w:lang w:val="es-ES" w:eastAsia="es-ES"/>
    </w:rPr>
  </w:style>
  <w:style w:type="character" w:customStyle="1" w:styleId="Ttulo3Car">
    <w:name w:val="Título 3 Car"/>
    <w:basedOn w:val="Fuentedeprrafopredeter"/>
    <w:link w:val="Ttulo3"/>
    <w:uiPriority w:val="99"/>
    <w:locked/>
    <w:rPr>
      <w:rFonts w:ascii="Arial" w:hAnsi="Arial" w:cs="Arial"/>
      <w:b/>
      <w:bCs/>
      <w:sz w:val="26"/>
      <w:szCs w:val="26"/>
      <w:lang w:val="es-ES" w:eastAsia="es-ES"/>
    </w:rPr>
  </w:style>
  <w:style w:type="character" w:customStyle="1" w:styleId="Ttulo4Car">
    <w:name w:val="Título 4 Car"/>
    <w:basedOn w:val="Fuentedeprrafopredeter"/>
    <w:link w:val="Ttulo4"/>
    <w:uiPriority w:val="99"/>
    <w:locked/>
    <w:rPr>
      <w:rFonts w:ascii="Verdana" w:hAnsi="Verdana" w:cs="Verdana"/>
      <w:b/>
      <w:bCs/>
      <w:sz w:val="28"/>
      <w:szCs w:val="28"/>
      <w:lang w:val="es-ES" w:eastAsia="es-ES"/>
    </w:rPr>
  </w:style>
  <w:style w:type="character" w:customStyle="1" w:styleId="Ttulo5Car">
    <w:name w:val="Título 5 Car"/>
    <w:basedOn w:val="Fuentedeprrafopredeter"/>
    <w:link w:val="Ttulo5"/>
    <w:uiPriority w:val="99"/>
    <w:locked/>
    <w:rPr>
      <w:rFonts w:ascii="Verdana" w:hAnsi="Verdana" w:cs="Verdana"/>
      <w:b/>
      <w:bCs/>
      <w:i/>
      <w:iCs/>
      <w:sz w:val="26"/>
      <w:szCs w:val="26"/>
      <w:lang w:val="es-ES" w:eastAsia="es-ES"/>
    </w:rPr>
  </w:style>
  <w:style w:type="character" w:customStyle="1" w:styleId="Ttulo6Car">
    <w:name w:val="Título 6 Car"/>
    <w:basedOn w:val="Fuentedeprrafopredeter"/>
    <w:link w:val="Ttulo6"/>
    <w:uiPriority w:val="99"/>
    <w:locked/>
    <w:rPr>
      <w:rFonts w:ascii="Verdana" w:hAnsi="Verdana" w:cs="Verdana"/>
      <w:b/>
      <w:bCs/>
      <w:lang w:val="es-ES" w:eastAsia="es-ES"/>
    </w:rPr>
  </w:style>
  <w:style w:type="character" w:customStyle="1" w:styleId="Ttulo7Car">
    <w:name w:val="Título 7 Car"/>
    <w:basedOn w:val="Fuentedeprrafopredeter"/>
    <w:link w:val="Ttulo7"/>
    <w:uiPriority w:val="99"/>
    <w:locked/>
    <w:rPr>
      <w:rFonts w:ascii="Verdana" w:hAnsi="Verdana" w:cs="Verdana"/>
      <w:sz w:val="24"/>
      <w:szCs w:val="24"/>
      <w:lang w:val="es-ES" w:eastAsia="es-ES"/>
    </w:rPr>
  </w:style>
  <w:style w:type="character" w:customStyle="1" w:styleId="Ttulo8Car">
    <w:name w:val="Título 8 Car"/>
    <w:basedOn w:val="Fuentedeprrafopredeter"/>
    <w:link w:val="Ttulo8"/>
    <w:uiPriority w:val="99"/>
    <w:locked/>
    <w:rPr>
      <w:rFonts w:ascii="Verdana" w:hAnsi="Verdana" w:cs="Verdana"/>
      <w:i/>
      <w:iCs/>
      <w:sz w:val="24"/>
      <w:szCs w:val="24"/>
      <w:lang w:val="es-ES" w:eastAsia="es-ES"/>
    </w:rPr>
  </w:style>
  <w:style w:type="character" w:customStyle="1" w:styleId="Ttulo9Car">
    <w:name w:val="Título 9 Car"/>
    <w:basedOn w:val="Fuentedeprrafopredeter"/>
    <w:link w:val="Ttulo9"/>
    <w:uiPriority w:val="99"/>
    <w:locked/>
    <w:rPr>
      <w:rFonts w:ascii="Arial" w:hAnsi="Arial" w:cs="Arial"/>
      <w:lang w:val="es-ES" w:eastAsia="es-ES"/>
    </w:rPr>
  </w:style>
  <w:style w:type="table" w:styleId="Tablaconcuadrcula">
    <w:name w:val="Table Grid"/>
    <w:basedOn w:val="Tablanormal"/>
    <w:uiPriority w:val="99"/>
    <w:rsid w:val="00050B24"/>
    <w:pPr>
      <w:spacing w:after="0" w:line="240" w:lineRule="auto"/>
    </w:pPr>
    <w:rPr>
      <w:rFonts w:ascii="Verdana" w:hAnsi="Verdana" w:cs="Verdan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2D01E7"/>
    <w:pPr>
      <w:tabs>
        <w:tab w:val="center" w:pos="4252"/>
        <w:tab w:val="right" w:pos="8504"/>
      </w:tabs>
    </w:pPr>
  </w:style>
  <w:style w:type="character" w:customStyle="1" w:styleId="EncabezadoCar">
    <w:name w:val="Encabezado Car"/>
    <w:basedOn w:val="Fuentedeprrafopredeter"/>
    <w:link w:val="Encabezado"/>
    <w:uiPriority w:val="99"/>
    <w:semiHidden/>
    <w:locked/>
    <w:rPr>
      <w:rFonts w:ascii="Verdana" w:hAnsi="Verdana" w:cs="Verdana"/>
      <w:sz w:val="24"/>
      <w:szCs w:val="24"/>
    </w:rPr>
  </w:style>
  <w:style w:type="paragraph" w:styleId="Piedepgina">
    <w:name w:val="footer"/>
    <w:basedOn w:val="Normal"/>
    <w:link w:val="PiedepginaCar"/>
    <w:uiPriority w:val="99"/>
    <w:rsid w:val="002D01E7"/>
    <w:pPr>
      <w:tabs>
        <w:tab w:val="center" w:pos="4252"/>
        <w:tab w:val="right" w:pos="8504"/>
      </w:tabs>
    </w:pPr>
  </w:style>
  <w:style w:type="character" w:customStyle="1" w:styleId="PiedepginaCar">
    <w:name w:val="Pie de página Car"/>
    <w:basedOn w:val="Fuentedeprrafopredeter"/>
    <w:link w:val="Piedepgina"/>
    <w:uiPriority w:val="99"/>
    <w:semiHidden/>
    <w:locked/>
    <w:rPr>
      <w:rFonts w:ascii="Verdana" w:hAnsi="Verdana" w:cs="Verdana"/>
      <w:sz w:val="24"/>
      <w:szCs w:val="24"/>
    </w:rPr>
  </w:style>
  <w:style w:type="character" w:styleId="Nmerodepgina">
    <w:name w:val="page number"/>
    <w:basedOn w:val="Fuentedeprrafopredeter"/>
    <w:uiPriority w:val="99"/>
    <w:rsid w:val="002D01E7"/>
    <w:rPr>
      <w:rFonts w:cs="Times New Roman"/>
    </w:rPr>
  </w:style>
  <w:style w:type="paragraph" w:styleId="Textoindependiente2">
    <w:name w:val="Body Text 2"/>
    <w:basedOn w:val="Normal"/>
    <w:link w:val="Textoindependiente2Car"/>
    <w:uiPriority w:val="99"/>
    <w:rsid w:val="00815081"/>
    <w:pPr>
      <w:jc w:val="both"/>
    </w:pPr>
    <w:rPr>
      <w:rFonts w:ascii="Bookman Old Style" w:hAnsi="Bookman Old Style" w:cs="Bookman Old Style"/>
      <w:b/>
      <w:bCs/>
      <w:sz w:val="28"/>
      <w:szCs w:val="28"/>
      <w:lang w:val="es-MX"/>
    </w:rPr>
  </w:style>
  <w:style w:type="character" w:customStyle="1" w:styleId="Textoindependiente2Car">
    <w:name w:val="Texto independiente 2 Car"/>
    <w:basedOn w:val="Fuentedeprrafopredeter"/>
    <w:link w:val="Textoindependiente2"/>
    <w:uiPriority w:val="99"/>
    <w:locked/>
    <w:rsid w:val="00815081"/>
    <w:rPr>
      <w:rFonts w:ascii="Bookman Old Style" w:hAnsi="Bookman Old Style" w:cs="Bookman Old Style"/>
      <w:b/>
      <w:bCs/>
      <w:sz w:val="24"/>
      <w:szCs w:val="24"/>
      <w:lang w:val="es-MX" w:eastAsia="es-ES"/>
    </w:rPr>
  </w:style>
  <w:style w:type="paragraph" w:styleId="Textodeglobo">
    <w:name w:val="Balloon Text"/>
    <w:basedOn w:val="Normal"/>
    <w:link w:val="TextodegloboCar"/>
    <w:uiPriority w:val="99"/>
    <w:semiHidden/>
    <w:rsid w:val="007D1011"/>
    <w:rPr>
      <w:rFonts w:ascii="Tahoma" w:hAnsi="Tahoma" w:cs="Tahoma"/>
      <w:sz w:val="16"/>
      <w:szCs w:val="16"/>
    </w:rPr>
  </w:style>
  <w:style w:type="character" w:customStyle="1" w:styleId="TextodegloboCar">
    <w:name w:val="Texto de globo Car"/>
    <w:basedOn w:val="Fuentedeprrafopredeter"/>
    <w:link w:val="Textodeglobo"/>
    <w:uiPriority w:val="99"/>
    <w:locked/>
    <w:rsid w:val="007D1011"/>
    <w:rPr>
      <w:rFonts w:ascii="Tahoma" w:hAnsi="Tahoma" w:cs="Tahoma"/>
      <w:sz w:val="16"/>
      <w:szCs w:val="16"/>
    </w:rPr>
  </w:style>
  <w:style w:type="paragraph" w:styleId="Prrafodelista">
    <w:name w:val="List Paragraph"/>
    <w:basedOn w:val="Normal"/>
    <w:uiPriority w:val="99"/>
    <w:qFormat/>
    <w:rsid w:val="00030859"/>
    <w:pPr>
      <w:ind w:left="708"/>
    </w:pPr>
  </w:style>
  <w:style w:type="paragraph" w:customStyle="1" w:styleId="Default">
    <w:name w:val="Default"/>
    <w:rsid w:val="00906652"/>
    <w:pPr>
      <w:autoSpaceDE w:val="0"/>
      <w:autoSpaceDN w:val="0"/>
      <w:adjustRightInd w:val="0"/>
      <w:spacing w:after="0" w:line="240" w:lineRule="auto"/>
    </w:pPr>
    <w:rPr>
      <w:rFonts w:ascii="Calibri" w:hAnsi="Calibri" w:cs="Calibri"/>
      <w:color w:val="000000"/>
      <w:sz w:val="24"/>
      <w:szCs w:val="24"/>
    </w:rPr>
  </w:style>
  <w:style w:type="character" w:styleId="Hipervnculo">
    <w:name w:val="Hyperlink"/>
    <w:basedOn w:val="Fuentedeprrafopredeter"/>
    <w:uiPriority w:val="99"/>
    <w:semiHidden/>
    <w:unhideWhenUsed/>
    <w:rsid w:val="00366217"/>
    <w:rPr>
      <w:rFonts w:cs="Times New Roman"/>
      <w:color w:val="0000FF"/>
      <w:u w:val="single"/>
    </w:rPr>
  </w:style>
  <w:style w:type="character" w:styleId="Refdecomentario">
    <w:name w:val="annotation reference"/>
    <w:basedOn w:val="Fuentedeprrafopredeter"/>
    <w:uiPriority w:val="99"/>
    <w:semiHidden/>
    <w:unhideWhenUsed/>
    <w:rsid w:val="00AB1924"/>
    <w:rPr>
      <w:rFonts w:cs="Times New Roman"/>
      <w:sz w:val="16"/>
      <w:szCs w:val="16"/>
    </w:rPr>
  </w:style>
  <w:style w:type="paragraph" w:styleId="Textocomentario">
    <w:name w:val="annotation text"/>
    <w:basedOn w:val="Normal"/>
    <w:link w:val="TextocomentarioCar"/>
    <w:uiPriority w:val="99"/>
    <w:semiHidden/>
    <w:unhideWhenUsed/>
    <w:rsid w:val="00AB1924"/>
    <w:rPr>
      <w:sz w:val="20"/>
      <w:szCs w:val="20"/>
    </w:rPr>
  </w:style>
  <w:style w:type="character" w:customStyle="1" w:styleId="TextocomentarioCar">
    <w:name w:val="Texto comentario Car"/>
    <w:basedOn w:val="Fuentedeprrafopredeter"/>
    <w:link w:val="Textocomentario"/>
    <w:uiPriority w:val="99"/>
    <w:semiHidden/>
    <w:locked/>
    <w:rsid w:val="00AB1924"/>
    <w:rPr>
      <w:rFonts w:ascii="Verdana" w:hAnsi="Verdana" w:cs="Verdana"/>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AB1924"/>
    <w:rPr>
      <w:b/>
      <w:bCs/>
    </w:rPr>
  </w:style>
  <w:style w:type="character" w:customStyle="1" w:styleId="AsuntodelcomentarioCar">
    <w:name w:val="Asunto del comentario Car"/>
    <w:basedOn w:val="TextocomentarioCar"/>
    <w:link w:val="Asuntodelcomentario"/>
    <w:uiPriority w:val="99"/>
    <w:semiHidden/>
    <w:locked/>
    <w:rsid w:val="00AB1924"/>
    <w:rPr>
      <w:rFonts w:ascii="Verdana" w:hAnsi="Verdana" w:cs="Verdana"/>
      <w:b/>
      <w:bCs/>
      <w:sz w:val="20"/>
      <w:szCs w:val="20"/>
      <w:lang w:val="es-ES" w:eastAsia="es-ES"/>
    </w:rPr>
  </w:style>
  <w:style w:type="paragraph" w:styleId="Revisin">
    <w:name w:val="Revision"/>
    <w:hidden/>
    <w:uiPriority w:val="99"/>
    <w:semiHidden/>
    <w:rsid w:val="00890BF5"/>
    <w:pPr>
      <w:spacing w:after="0" w:line="240" w:lineRule="auto"/>
    </w:pPr>
    <w:rPr>
      <w:rFonts w:ascii="Verdana" w:hAnsi="Verdana" w:cs="Verdana"/>
      <w:sz w:val="24"/>
      <w:szCs w:val="24"/>
      <w:lang w:val="es-ES" w:eastAsia="es-ES"/>
    </w:rPr>
  </w:style>
  <w:style w:type="character" w:styleId="Textoennegrita">
    <w:name w:val="Strong"/>
    <w:qFormat/>
    <w:locked/>
    <w:rsid w:val="00D05F5A"/>
    <w:rPr>
      <w:noProof/>
      <w:lang w:val="es-CR" w:eastAsia="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470577">
      <w:marLeft w:val="0"/>
      <w:marRight w:val="0"/>
      <w:marTop w:val="0"/>
      <w:marBottom w:val="0"/>
      <w:divBdr>
        <w:top w:val="none" w:sz="0" w:space="0" w:color="auto"/>
        <w:left w:val="none" w:sz="0" w:space="0" w:color="auto"/>
        <w:bottom w:val="none" w:sz="0" w:space="0" w:color="auto"/>
        <w:right w:val="none" w:sz="0" w:space="0" w:color="auto"/>
      </w:divBdr>
    </w:div>
    <w:div w:id="159470578">
      <w:marLeft w:val="0"/>
      <w:marRight w:val="0"/>
      <w:marTop w:val="0"/>
      <w:marBottom w:val="0"/>
      <w:divBdr>
        <w:top w:val="none" w:sz="0" w:space="0" w:color="auto"/>
        <w:left w:val="none" w:sz="0" w:space="0" w:color="auto"/>
        <w:bottom w:val="none" w:sz="0" w:space="0" w:color="auto"/>
        <w:right w:val="none" w:sz="0" w:space="0" w:color="auto"/>
      </w:divBdr>
    </w:div>
    <w:div w:id="159470579">
      <w:marLeft w:val="0"/>
      <w:marRight w:val="0"/>
      <w:marTop w:val="0"/>
      <w:marBottom w:val="0"/>
      <w:divBdr>
        <w:top w:val="none" w:sz="0" w:space="0" w:color="auto"/>
        <w:left w:val="none" w:sz="0" w:space="0" w:color="auto"/>
        <w:bottom w:val="none" w:sz="0" w:space="0" w:color="auto"/>
        <w:right w:val="none" w:sz="0" w:space="0" w:color="auto"/>
      </w:divBdr>
    </w:div>
    <w:div w:id="1326396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32"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cid:image001.jpg@01CC4DD1.7E90E370" TargetMode="External"/><Relationship Id="rId1" Type="http://schemas.openxmlformats.org/officeDocument/2006/relationships/image" Target="media/image1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50D7D8-2A21-47D0-AA9E-CB06D8ED9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1520</Words>
  <Characters>8364</Characters>
  <Application>Microsoft Office Word</Application>
  <DocSecurity>0</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Sistema: [Nombre del Sistema]</vt:lpstr>
      <vt:lpstr>Sistema: [Nombre del Sistema]</vt:lpstr>
    </vt:vector>
  </TitlesOfParts>
  <Company>BCR</Company>
  <LinksUpToDate>false</LinksUpToDate>
  <CharactersWithSpaces>9865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[Nombre del Sistema]</dc:title>
  <dc:creator>109770555</dc:creator>
  <cp:lastModifiedBy>Ifigenia Fallas Pizarro</cp:lastModifiedBy>
  <cp:revision>4</cp:revision>
  <cp:lastPrinted>2016-04-19T14:17:00Z</cp:lastPrinted>
  <dcterms:created xsi:type="dcterms:W3CDTF">2016-05-03T15:32:00Z</dcterms:created>
  <dcterms:modified xsi:type="dcterms:W3CDTF">2016-05-06T21:34:00Z</dcterms:modified>
</cp:coreProperties>
</file>